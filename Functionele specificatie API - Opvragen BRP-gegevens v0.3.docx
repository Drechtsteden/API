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2AA055F3"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B30E8F">
        <w:rPr>
          <w:rFonts w:asciiTheme="minorHAnsi" w:eastAsiaTheme="minorHAnsi" w:hAnsiTheme="minorHAnsi" w:cstheme="minorBidi"/>
          <w:b/>
          <w:color w:val="auto"/>
          <w:sz w:val="36"/>
          <w:szCs w:val="22"/>
          <w:lang w:eastAsia="en-US"/>
        </w:rPr>
        <w:t>BRP</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6C211B33" w:rsidR="00242761" w:rsidRDefault="00242761" w:rsidP="00242761">
      <w:pPr>
        <w:spacing w:after="0" w:line="240" w:lineRule="auto"/>
      </w:pPr>
      <w:r>
        <w:t xml:space="preserve">Versie </w:t>
      </w:r>
      <w:r>
        <w:tab/>
      </w:r>
      <w:r>
        <w:tab/>
        <w:t>0.</w:t>
      </w:r>
      <w:del w:id="0" w:author="Wit, D de" w:date="2017-07-21T16:28:00Z">
        <w:r w:rsidR="00337683" w:rsidDel="006E50D7">
          <w:delText>2</w:delText>
        </w:r>
      </w:del>
      <w:ins w:id="1" w:author="Wit, D de" w:date="2017-07-21T16:28:00Z">
        <w:r w:rsidR="006E50D7">
          <w:t>3</w:t>
        </w:r>
      </w:ins>
    </w:p>
    <w:p w14:paraId="0E69EE84" w14:textId="43FBFE29" w:rsidR="00425DE9" w:rsidRDefault="00425DE9" w:rsidP="00242761">
      <w:pPr>
        <w:spacing w:after="0" w:line="240" w:lineRule="auto"/>
      </w:pPr>
      <w:r>
        <w:t>Datum:</w:t>
      </w:r>
      <w:r>
        <w:tab/>
      </w:r>
      <w:r>
        <w:tab/>
      </w:r>
      <w:del w:id="2" w:author="Wit, D de" w:date="2017-07-21T16:28:00Z">
        <w:r w:rsidR="00337683" w:rsidDel="006E50D7">
          <w:delText>14</w:delText>
        </w:r>
      </w:del>
      <w:ins w:id="3" w:author="Wit, D de" w:date="2017-07-21T16:28:00Z">
        <w:r w:rsidR="006E50D7">
          <w:t>21</w:t>
        </w:r>
      </w:ins>
      <w:r>
        <w:t>-07-2017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6B7971CD" w14:textId="77777777" w:rsidR="00427902"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8418788" w:history="1">
            <w:r w:rsidR="00427902" w:rsidRPr="00EC7F69">
              <w:rPr>
                <w:rStyle w:val="Hyperlink"/>
                <w:noProof/>
              </w:rPr>
              <w:t>Referenties</w:t>
            </w:r>
            <w:r w:rsidR="00427902">
              <w:rPr>
                <w:noProof/>
                <w:webHidden/>
              </w:rPr>
              <w:tab/>
            </w:r>
            <w:r w:rsidR="00427902">
              <w:rPr>
                <w:noProof/>
                <w:webHidden/>
              </w:rPr>
              <w:fldChar w:fldCharType="begin"/>
            </w:r>
            <w:r w:rsidR="00427902">
              <w:rPr>
                <w:noProof/>
                <w:webHidden/>
              </w:rPr>
              <w:instrText xml:space="preserve"> PAGEREF _Toc488418788 \h </w:instrText>
            </w:r>
            <w:r w:rsidR="00427902">
              <w:rPr>
                <w:noProof/>
                <w:webHidden/>
              </w:rPr>
            </w:r>
            <w:r w:rsidR="00427902">
              <w:rPr>
                <w:noProof/>
                <w:webHidden/>
              </w:rPr>
              <w:fldChar w:fldCharType="separate"/>
            </w:r>
            <w:r w:rsidR="00427902">
              <w:rPr>
                <w:noProof/>
                <w:webHidden/>
              </w:rPr>
              <w:t>3</w:t>
            </w:r>
            <w:r w:rsidR="00427902">
              <w:rPr>
                <w:noProof/>
                <w:webHidden/>
              </w:rPr>
              <w:fldChar w:fldCharType="end"/>
            </w:r>
          </w:hyperlink>
        </w:p>
        <w:p w14:paraId="2D0FAA07" w14:textId="77777777" w:rsidR="00427902" w:rsidRDefault="00427902">
          <w:pPr>
            <w:pStyle w:val="Inhopg1"/>
            <w:tabs>
              <w:tab w:val="right" w:leader="dot" w:pos="9062"/>
            </w:tabs>
            <w:rPr>
              <w:rFonts w:eastAsiaTheme="minorEastAsia"/>
              <w:noProof/>
              <w:lang w:eastAsia="nl-NL"/>
            </w:rPr>
          </w:pPr>
          <w:hyperlink w:anchor="_Toc488418789" w:history="1">
            <w:r w:rsidRPr="00EC7F69">
              <w:rPr>
                <w:rStyle w:val="Hyperlink"/>
                <w:noProof/>
              </w:rPr>
              <w:t xml:space="preserve">Uitgangspunten vanuit Advies </w:t>
            </w:r>
            <w:bookmarkStart w:id="4" w:name="_GoBack"/>
            <w:bookmarkEnd w:id="4"/>
            <w:r w:rsidRPr="00EC7F69">
              <w:rPr>
                <w:rStyle w:val="Hyperlink"/>
                <w:noProof/>
              </w:rPr>
              <w:t>Eindproductstandaarden</w:t>
            </w:r>
            <w:r>
              <w:rPr>
                <w:noProof/>
                <w:webHidden/>
              </w:rPr>
              <w:tab/>
            </w:r>
            <w:r>
              <w:rPr>
                <w:noProof/>
                <w:webHidden/>
              </w:rPr>
              <w:fldChar w:fldCharType="begin"/>
            </w:r>
            <w:r>
              <w:rPr>
                <w:noProof/>
                <w:webHidden/>
              </w:rPr>
              <w:instrText xml:space="preserve"> PAGEREF _Toc488418789 \h </w:instrText>
            </w:r>
            <w:r>
              <w:rPr>
                <w:noProof/>
                <w:webHidden/>
              </w:rPr>
            </w:r>
            <w:r>
              <w:rPr>
                <w:noProof/>
                <w:webHidden/>
              </w:rPr>
              <w:fldChar w:fldCharType="separate"/>
            </w:r>
            <w:r>
              <w:rPr>
                <w:noProof/>
                <w:webHidden/>
              </w:rPr>
              <w:t>4</w:t>
            </w:r>
            <w:r>
              <w:rPr>
                <w:noProof/>
                <w:webHidden/>
              </w:rPr>
              <w:fldChar w:fldCharType="end"/>
            </w:r>
          </w:hyperlink>
        </w:p>
        <w:p w14:paraId="4CFA9F64" w14:textId="77777777" w:rsidR="00427902" w:rsidRDefault="00427902">
          <w:pPr>
            <w:pStyle w:val="Inhopg1"/>
            <w:tabs>
              <w:tab w:val="right" w:leader="dot" w:pos="9062"/>
            </w:tabs>
            <w:rPr>
              <w:rFonts w:eastAsiaTheme="minorEastAsia"/>
              <w:noProof/>
              <w:lang w:eastAsia="nl-NL"/>
            </w:rPr>
          </w:pPr>
          <w:hyperlink w:anchor="_Toc488418790" w:history="1">
            <w:r w:rsidRPr="00EC7F69">
              <w:rPr>
                <w:rStyle w:val="Hyperlink"/>
                <w:noProof/>
              </w:rPr>
              <w:t>Aandachtspunten API</w:t>
            </w:r>
            <w:r>
              <w:rPr>
                <w:noProof/>
                <w:webHidden/>
              </w:rPr>
              <w:tab/>
            </w:r>
            <w:r>
              <w:rPr>
                <w:noProof/>
                <w:webHidden/>
              </w:rPr>
              <w:fldChar w:fldCharType="begin"/>
            </w:r>
            <w:r>
              <w:rPr>
                <w:noProof/>
                <w:webHidden/>
              </w:rPr>
              <w:instrText xml:space="preserve"> PAGEREF _Toc488418790 \h </w:instrText>
            </w:r>
            <w:r>
              <w:rPr>
                <w:noProof/>
                <w:webHidden/>
              </w:rPr>
            </w:r>
            <w:r>
              <w:rPr>
                <w:noProof/>
                <w:webHidden/>
              </w:rPr>
              <w:fldChar w:fldCharType="separate"/>
            </w:r>
            <w:r>
              <w:rPr>
                <w:noProof/>
                <w:webHidden/>
              </w:rPr>
              <w:t>5</w:t>
            </w:r>
            <w:r>
              <w:rPr>
                <w:noProof/>
                <w:webHidden/>
              </w:rPr>
              <w:fldChar w:fldCharType="end"/>
            </w:r>
          </w:hyperlink>
        </w:p>
        <w:p w14:paraId="45C198CB" w14:textId="77777777" w:rsidR="00427902" w:rsidRDefault="00427902">
          <w:pPr>
            <w:pStyle w:val="Inhopg1"/>
            <w:tabs>
              <w:tab w:val="right" w:leader="dot" w:pos="9062"/>
            </w:tabs>
            <w:rPr>
              <w:rFonts w:eastAsiaTheme="minorEastAsia"/>
              <w:noProof/>
              <w:lang w:eastAsia="nl-NL"/>
            </w:rPr>
          </w:pPr>
          <w:hyperlink w:anchor="_Toc488418791" w:history="1">
            <w:r w:rsidRPr="00EC7F69">
              <w:rPr>
                <w:rStyle w:val="Hyperlink"/>
                <w:noProof/>
              </w:rPr>
              <w:t>Header</w:t>
            </w:r>
            <w:r>
              <w:rPr>
                <w:noProof/>
                <w:webHidden/>
              </w:rPr>
              <w:tab/>
            </w:r>
            <w:r>
              <w:rPr>
                <w:noProof/>
                <w:webHidden/>
              </w:rPr>
              <w:fldChar w:fldCharType="begin"/>
            </w:r>
            <w:r>
              <w:rPr>
                <w:noProof/>
                <w:webHidden/>
              </w:rPr>
              <w:instrText xml:space="preserve"> PAGEREF _Toc488418791 \h </w:instrText>
            </w:r>
            <w:r>
              <w:rPr>
                <w:noProof/>
                <w:webHidden/>
              </w:rPr>
            </w:r>
            <w:r>
              <w:rPr>
                <w:noProof/>
                <w:webHidden/>
              </w:rPr>
              <w:fldChar w:fldCharType="separate"/>
            </w:r>
            <w:r>
              <w:rPr>
                <w:noProof/>
                <w:webHidden/>
              </w:rPr>
              <w:t>6</w:t>
            </w:r>
            <w:r>
              <w:rPr>
                <w:noProof/>
                <w:webHidden/>
              </w:rPr>
              <w:fldChar w:fldCharType="end"/>
            </w:r>
          </w:hyperlink>
        </w:p>
        <w:p w14:paraId="2F0F78F1" w14:textId="77777777" w:rsidR="00427902" w:rsidRDefault="00427902">
          <w:pPr>
            <w:pStyle w:val="Inhopg1"/>
            <w:tabs>
              <w:tab w:val="right" w:leader="dot" w:pos="9062"/>
            </w:tabs>
            <w:rPr>
              <w:rFonts w:eastAsiaTheme="minorEastAsia"/>
              <w:noProof/>
              <w:lang w:eastAsia="nl-NL"/>
            </w:rPr>
          </w:pPr>
          <w:hyperlink w:anchor="_Toc488418792" w:history="1">
            <w:r w:rsidRPr="00EC7F69">
              <w:rPr>
                <w:rStyle w:val="Hyperlink"/>
                <w:noProof/>
              </w:rPr>
              <w:t>Opvragen gegevens Basisregistratie Personen</w:t>
            </w:r>
            <w:r>
              <w:rPr>
                <w:noProof/>
                <w:webHidden/>
              </w:rPr>
              <w:tab/>
            </w:r>
            <w:r>
              <w:rPr>
                <w:noProof/>
                <w:webHidden/>
              </w:rPr>
              <w:fldChar w:fldCharType="begin"/>
            </w:r>
            <w:r>
              <w:rPr>
                <w:noProof/>
                <w:webHidden/>
              </w:rPr>
              <w:instrText xml:space="preserve"> PAGEREF _Toc488418792 \h </w:instrText>
            </w:r>
            <w:r>
              <w:rPr>
                <w:noProof/>
                <w:webHidden/>
              </w:rPr>
            </w:r>
            <w:r>
              <w:rPr>
                <w:noProof/>
                <w:webHidden/>
              </w:rPr>
              <w:fldChar w:fldCharType="separate"/>
            </w:r>
            <w:r>
              <w:rPr>
                <w:noProof/>
                <w:webHidden/>
              </w:rPr>
              <w:t>7</w:t>
            </w:r>
            <w:r>
              <w:rPr>
                <w:noProof/>
                <w:webHidden/>
              </w:rPr>
              <w:fldChar w:fldCharType="end"/>
            </w:r>
          </w:hyperlink>
        </w:p>
        <w:p w14:paraId="7F9F7D2E" w14:textId="77777777" w:rsidR="00427902" w:rsidRDefault="00427902">
          <w:pPr>
            <w:pStyle w:val="Inhopg1"/>
            <w:tabs>
              <w:tab w:val="right" w:leader="dot" w:pos="9062"/>
            </w:tabs>
            <w:rPr>
              <w:rFonts w:eastAsiaTheme="minorEastAsia"/>
              <w:noProof/>
              <w:lang w:eastAsia="nl-NL"/>
            </w:rPr>
          </w:pPr>
          <w:hyperlink w:anchor="_Toc488418793" w:history="1">
            <w:r w:rsidRPr="00EC7F69">
              <w:rPr>
                <w:rStyle w:val="Hyperlink"/>
                <w:noProof/>
              </w:rPr>
              <w:t>Bijlage 1 Subject NPS</w:t>
            </w:r>
            <w:r>
              <w:rPr>
                <w:noProof/>
                <w:webHidden/>
              </w:rPr>
              <w:tab/>
            </w:r>
            <w:r>
              <w:rPr>
                <w:noProof/>
                <w:webHidden/>
              </w:rPr>
              <w:fldChar w:fldCharType="begin"/>
            </w:r>
            <w:r>
              <w:rPr>
                <w:noProof/>
                <w:webHidden/>
              </w:rPr>
              <w:instrText xml:space="preserve"> PAGEREF _Toc488418793 \h </w:instrText>
            </w:r>
            <w:r>
              <w:rPr>
                <w:noProof/>
                <w:webHidden/>
              </w:rPr>
            </w:r>
            <w:r>
              <w:rPr>
                <w:noProof/>
                <w:webHidden/>
              </w:rPr>
              <w:fldChar w:fldCharType="separate"/>
            </w:r>
            <w:r>
              <w:rPr>
                <w:noProof/>
                <w:webHidden/>
              </w:rPr>
              <w:t>9</w:t>
            </w:r>
            <w:r>
              <w:rPr>
                <w:noProof/>
                <w:webHidden/>
              </w:rPr>
              <w:fldChar w:fldCharType="end"/>
            </w:r>
          </w:hyperlink>
        </w:p>
        <w:p w14:paraId="2492406E" w14:textId="77777777" w:rsidR="00427902" w:rsidRDefault="00427902">
          <w:pPr>
            <w:pStyle w:val="Inhopg1"/>
            <w:tabs>
              <w:tab w:val="right" w:leader="dot" w:pos="9062"/>
            </w:tabs>
            <w:rPr>
              <w:rFonts w:eastAsiaTheme="minorEastAsia"/>
              <w:noProof/>
              <w:lang w:eastAsia="nl-NL"/>
            </w:rPr>
          </w:pPr>
          <w:hyperlink w:anchor="_Toc488418794" w:history="1">
            <w:r w:rsidRPr="00EC7F69">
              <w:rPr>
                <w:rStyle w:val="Hyperlink"/>
                <w:noProof/>
              </w:rPr>
              <w:t>Bijlage 2 GBA Categorieën</w:t>
            </w:r>
            <w:r>
              <w:rPr>
                <w:noProof/>
                <w:webHidden/>
              </w:rPr>
              <w:tab/>
            </w:r>
            <w:r>
              <w:rPr>
                <w:noProof/>
                <w:webHidden/>
              </w:rPr>
              <w:fldChar w:fldCharType="begin"/>
            </w:r>
            <w:r>
              <w:rPr>
                <w:noProof/>
                <w:webHidden/>
              </w:rPr>
              <w:instrText xml:space="preserve"> PAGEREF _Toc488418794 \h </w:instrText>
            </w:r>
            <w:r>
              <w:rPr>
                <w:noProof/>
                <w:webHidden/>
              </w:rPr>
            </w:r>
            <w:r>
              <w:rPr>
                <w:noProof/>
                <w:webHidden/>
              </w:rPr>
              <w:fldChar w:fldCharType="separate"/>
            </w:r>
            <w:r>
              <w:rPr>
                <w:noProof/>
                <w:webHidden/>
              </w:rPr>
              <w:t>12</w:t>
            </w:r>
            <w:r>
              <w:rPr>
                <w:noProof/>
                <w:webHidden/>
              </w:rPr>
              <w:fldChar w:fldCharType="end"/>
            </w:r>
          </w:hyperlink>
        </w:p>
        <w:p w14:paraId="43D40DFE" w14:textId="77777777" w:rsidR="006E50D7" w:rsidDel="00427902" w:rsidRDefault="006E50D7">
          <w:pPr>
            <w:pStyle w:val="Inhopg1"/>
            <w:tabs>
              <w:tab w:val="right" w:leader="dot" w:pos="9062"/>
            </w:tabs>
            <w:rPr>
              <w:del w:id="5" w:author="Wit, D de" w:date="2017-07-21T16:44:00Z"/>
              <w:rFonts w:eastAsiaTheme="minorEastAsia"/>
              <w:noProof/>
              <w:lang w:eastAsia="nl-NL"/>
            </w:rPr>
          </w:pPr>
          <w:del w:id="6" w:author="Wit, D de" w:date="2017-07-21T16:44:00Z">
            <w:r w:rsidRPr="00427902" w:rsidDel="00427902">
              <w:rPr>
                <w:rStyle w:val="Hyperlink"/>
                <w:noProof/>
                <w:rPrChange w:id="7" w:author="Wit, D de" w:date="2017-07-21T16:44:00Z">
                  <w:rPr>
                    <w:rStyle w:val="Hyperlink"/>
                    <w:noProof/>
                  </w:rPr>
                </w:rPrChange>
              </w:rPr>
              <w:delText>Referenties</w:delText>
            </w:r>
            <w:r w:rsidDel="00427902">
              <w:rPr>
                <w:noProof/>
                <w:webHidden/>
              </w:rPr>
              <w:tab/>
              <w:delText>3</w:delText>
            </w:r>
          </w:del>
        </w:p>
        <w:p w14:paraId="3929A403" w14:textId="77777777" w:rsidR="006E50D7" w:rsidDel="00427902" w:rsidRDefault="006E50D7">
          <w:pPr>
            <w:pStyle w:val="Inhopg1"/>
            <w:tabs>
              <w:tab w:val="right" w:leader="dot" w:pos="9062"/>
            </w:tabs>
            <w:rPr>
              <w:del w:id="8" w:author="Wit, D de" w:date="2017-07-21T16:44:00Z"/>
              <w:rFonts w:eastAsiaTheme="minorEastAsia"/>
              <w:noProof/>
              <w:lang w:eastAsia="nl-NL"/>
            </w:rPr>
          </w:pPr>
          <w:del w:id="9" w:author="Wit, D de" w:date="2017-07-21T16:44:00Z">
            <w:r w:rsidRPr="00427902" w:rsidDel="00427902">
              <w:rPr>
                <w:rStyle w:val="Hyperlink"/>
                <w:noProof/>
                <w:rPrChange w:id="10" w:author="Wit, D de" w:date="2017-07-21T16:44:00Z">
                  <w:rPr>
                    <w:rStyle w:val="Hyperlink"/>
                    <w:noProof/>
                  </w:rPr>
                </w:rPrChange>
              </w:rPr>
              <w:delText>Uitgangspunten vanuit Advies Eindproductstandaarden</w:delText>
            </w:r>
            <w:r w:rsidDel="00427902">
              <w:rPr>
                <w:noProof/>
                <w:webHidden/>
              </w:rPr>
              <w:tab/>
              <w:delText>4</w:delText>
            </w:r>
          </w:del>
        </w:p>
        <w:p w14:paraId="0D85DFA9" w14:textId="77777777" w:rsidR="006E50D7" w:rsidDel="00427902" w:rsidRDefault="006E50D7">
          <w:pPr>
            <w:pStyle w:val="Inhopg1"/>
            <w:tabs>
              <w:tab w:val="right" w:leader="dot" w:pos="9062"/>
            </w:tabs>
            <w:rPr>
              <w:del w:id="11" w:author="Wit, D de" w:date="2017-07-21T16:44:00Z"/>
              <w:rFonts w:eastAsiaTheme="minorEastAsia"/>
              <w:noProof/>
              <w:lang w:eastAsia="nl-NL"/>
            </w:rPr>
          </w:pPr>
          <w:del w:id="12" w:author="Wit, D de" w:date="2017-07-21T16:44:00Z">
            <w:r w:rsidRPr="00427902" w:rsidDel="00427902">
              <w:rPr>
                <w:rStyle w:val="Hyperlink"/>
                <w:noProof/>
                <w:rPrChange w:id="13" w:author="Wit, D de" w:date="2017-07-21T16:44:00Z">
                  <w:rPr>
                    <w:rStyle w:val="Hyperlink"/>
                    <w:noProof/>
                  </w:rPr>
                </w:rPrChange>
              </w:rPr>
              <w:delText>Aandachtspunten API</w:delText>
            </w:r>
            <w:r w:rsidDel="00427902">
              <w:rPr>
                <w:noProof/>
                <w:webHidden/>
              </w:rPr>
              <w:tab/>
              <w:delText>5</w:delText>
            </w:r>
          </w:del>
        </w:p>
        <w:p w14:paraId="63E1FE54" w14:textId="77777777" w:rsidR="006E50D7" w:rsidDel="00427902" w:rsidRDefault="006E50D7">
          <w:pPr>
            <w:pStyle w:val="Inhopg1"/>
            <w:tabs>
              <w:tab w:val="right" w:leader="dot" w:pos="9062"/>
            </w:tabs>
            <w:rPr>
              <w:del w:id="14" w:author="Wit, D de" w:date="2017-07-21T16:44:00Z"/>
              <w:rFonts w:eastAsiaTheme="minorEastAsia"/>
              <w:noProof/>
              <w:lang w:eastAsia="nl-NL"/>
            </w:rPr>
          </w:pPr>
          <w:del w:id="15" w:author="Wit, D de" w:date="2017-07-21T16:44:00Z">
            <w:r w:rsidRPr="00427902" w:rsidDel="00427902">
              <w:rPr>
                <w:rStyle w:val="Hyperlink"/>
                <w:noProof/>
                <w:rPrChange w:id="16" w:author="Wit, D de" w:date="2017-07-21T16:44:00Z">
                  <w:rPr>
                    <w:rStyle w:val="Hyperlink"/>
                    <w:noProof/>
                  </w:rPr>
                </w:rPrChange>
              </w:rPr>
              <w:delText>Header</w:delText>
            </w:r>
            <w:r w:rsidDel="00427902">
              <w:rPr>
                <w:noProof/>
                <w:webHidden/>
              </w:rPr>
              <w:tab/>
              <w:delText>6</w:delText>
            </w:r>
          </w:del>
        </w:p>
        <w:p w14:paraId="6FE6D599" w14:textId="77777777" w:rsidR="006E50D7" w:rsidDel="00427902" w:rsidRDefault="006E50D7">
          <w:pPr>
            <w:pStyle w:val="Inhopg1"/>
            <w:tabs>
              <w:tab w:val="right" w:leader="dot" w:pos="9062"/>
            </w:tabs>
            <w:rPr>
              <w:del w:id="17" w:author="Wit, D de" w:date="2017-07-21T16:44:00Z"/>
              <w:rFonts w:eastAsiaTheme="minorEastAsia"/>
              <w:noProof/>
              <w:lang w:eastAsia="nl-NL"/>
            </w:rPr>
          </w:pPr>
          <w:del w:id="18" w:author="Wit, D de" w:date="2017-07-21T16:44:00Z">
            <w:r w:rsidRPr="00427902" w:rsidDel="00427902">
              <w:rPr>
                <w:rStyle w:val="Hyperlink"/>
                <w:noProof/>
                <w:rPrChange w:id="19" w:author="Wit, D de" w:date="2017-07-21T16:44:00Z">
                  <w:rPr>
                    <w:rStyle w:val="Hyperlink"/>
                    <w:noProof/>
                  </w:rPr>
                </w:rPrChange>
              </w:rPr>
              <w:delText>Opvragen gegevens Basisregistratie Personen</w:delText>
            </w:r>
            <w:r w:rsidDel="00427902">
              <w:rPr>
                <w:noProof/>
                <w:webHidden/>
              </w:rPr>
              <w:tab/>
              <w:delText>7</w:delText>
            </w:r>
          </w:del>
        </w:p>
        <w:p w14:paraId="059D3CCE" w14:textId="77777777" w:rsidR="006E50D7" w:rsidDel="00427902" w:rsidRDefault="006E50D7">
          <w:pPr>
            <w:pStyle w:val="Inhopg1"/>
            <w:tabs>
              <w:tab w:val="right" w:leader="dot" w:pos="9062"/>
            </w:tabs>
            <w:rPr>
              <w:del w:id="20" w:author="Wit, D de" w:date="2017-07-21T16:44:00Z"/>
              <w:rFonts w:eastAsiaTheme="minorEastAsia"/>
              <w:noProof/>
              <w:lang w:eastAsia="nl-NL"/>
            </w:rPr>
          </w:pPr>
          <w:del w:id="21" w:author="Wit, D de" w:date="2017-07-21T16:44:00Z">
            <w:r w:rsidRPr="00427902" w:rsidDel="00427902">
              <w:rPr>
                <w:rStyle w:val="Hyperlink"/>
                <w:noProof/>
                <w:rPrChange w:id="22" w:author="Wit, D de" w:date="2017-07-21T16:44:00Z">
                  <w:rPr>
                    <w:rStyle w:val="Hyperlink"/>
                    <w:noProof/>
                  </w:rPr>
                </w:rPrChange>
              </w:rPr>
              <w:delText>Bijlage 1 Subject NPS</w:delText>
            </w:r>
            <w:r w:rsidDel="00427902">
              <w:rPr>
                <w:noProof/>
                <w:webHidden/>
              </w:rPr>
              <w:tab/>
              <w:delText>9</w:delText>
            </w:r>
          </w:del>
        </w:p>
        <w:p w14:paraId="7C3265CD" w14:textId="77777777" w:rsidR="006E50D7" w:rsidDel="00427902" w:rsidRDefault="006E50D7">
          <w:pPr>
            <w:pStyle w:val="Inhopg1"/>
            <w:tabs>
              <w:tab w:val="right" w:leader="dot" w:pos="9062"/>
            </w:tabs>
            <w:rPr>
              <w:del w:id="23" w:author="Wit, D de" w:date="2017-07-21T16:44:00Z"/>
              <w:rFonts w:eastAsiaTheme="minorEastAsia"/>
              <w:noProof/>
              <w:lang w:eastAsia="nl-NL"/>
            </w:rPr>
          </w:pPr>
          <w:del w:id="24" w:author="Wit, D de" w:date="2017-07-21T16:44:00Z">
            <w:r w:rsidRPr="00427902" w:rsidDel="00427902">
              <w:rPr>
                <w:rStyle w:val="Hyperlink"/>
                <w:noProof/>
                <w:rPrChange w:id="25" w:author="Wit, D de" w:date="2017-07-21T16:44:00Z">
                  <w:rPr>
                    <w:rStyle w:val="Hyperlink"/>
                    <w:noProof/>
                  </w:rPr>
                </w:rPrChange>
              </w:rPr>
              <w:delText>Bijlage 2 GBA Categorieën</w:delText>
            </w:r>
            <w:r w:rsidDel="00427902">
              <w:rPr>
                <w:noProof/>
                <w:webHidden/>
              </w:rPr>
              <w:tab/>
              <w:delText>12</w:delText>
            </w:r>
          </w:del>
        </w:p>
        <w:p w14:paraId="6F4E31B3" w14:textId="77777777" w:rsidR="002B3AD6" w:rsidDel="006E50D7" w:rsidRDefault="002B3AD6">
          <w:pPr>
            <w:pStyle w:val="Inhopg1"/>
            <w:tabs>
              <w:tab w:val="right" w:leader="dot" w:pos="9062"/>
            </w:tabs>
            <w:rPr>
              <w:del w:id="26" w:author="Wit, D de" w:date="2017-07-21T16:28:00Z"/>
              <w:rFonts w:eastAsiaTheme="minorEastAsia"/>
              <w:noProof/>
              <w:lang w:eastAsia="nl-NL"/>
            </w:rPr>
          </w:pPr>
          <w:del w:id="27" w:author="Wit, D de" w:date="2017-07-21T16:28:00Z">
            <w:r w:rsidRPr="006E50D7" w:rsidDel="006E50D7">
              <w:rPr>
                <w:noProof/>
                <w:rPrChange w:id="28" w:author="Wit, D de" w:date="2017-07-21T16:28:00Z">
                  <w:rPr>
                    <w:rStyle w:val="Hyperlink"/>
                    <w:noProof/>
                  </w:rPr>
                </w:rPrChange>
              </w:rPr>
              <w:delText>Referenties</w:delText>
            </w:r>
            <w:r w:rsidDel="006E50D7">
              <w:rPr>
                <w:noProof/>
                <w:webHidden/>
              </w:rPr>
              <w:tab/>
              <w:delText>3</w:delText>
            </w:r>
          </w:del>
        </w:p>
        <w:p w14:paraId="25D58089" w14:textId="77777777" w:rsidR="002B3AD6" w:rsidDel="006E50D7" w:rsidRDefault="002B3AD6">
          <w:pPr>
            <w:pStyle w:val="Inhopg1"/>
            <w:tabs>
              <w:tab w:val="right" w:leader="dot" w:pos="9062"/>
            </w:tabs>
            <w:rPr>
              <w:del w:id="29" w:author="Wit, D de" w:date="2017-07-21T16:28:00Z"/>
              <w:rFonts w:eastAsiaTheme="minorEastAsia"/>
              <w:noProof/>
              <w:lang w:eastAsia="nl-NL"/>
            </w:rPr>
          </w:pPr>
          <w:del w:id="30" w:author="Wit, D de" w:date="2017-07-21T16:28:00Z">
            <w:r w:rsidRPr="006E50D7" w:rsidDel="006E50D7">
              <w:rPr>
                <w:noProof/>
                <w:rPrChange w:id="31" w:author="Wit, D de" w:date="2017-07-21T16:28:00Z">
                  <w:rPr>
                    <w:rStyle w:val="Hyperlink"/>
                    <w:noProof/>
                  </w:rPr>
                </w:rPrChange>
              </w:rPr>
              <w:delText>Uitgangspunten vanuit Advies Eindproductstandaarden</w:delText>
            </w:r>
            <w:r w:rsidDel="006E50D7">
              <w:rPr>
                <w:noProof/>
                <w:webHidden/>
              </w:rPr>
              <w:tab/>
              <w:delText>4</w:delText>
            </w:r>
          </w:del>
        </w:p>
        <w:p w14:paraId="0AB0DFD0" w14:textId="77777777" w:rsidR="002B3AD6" w:rsidDel="006E50D7" w:rsidRDefault="002B3AD6">
          <w:pPr>
            <w:pStyle w:val="Inhopg1"/>
            <w:tabs>
              <w:tab w:val="right" w:leader="dot" w:pos="9062"/>
            </w:tabs>
            <w:rPr>
              <w:del w:id="32" w:author="Wit, D de" w:date="2017-07-21T16:28:00Z"/>
              <w:rFonts w:eastAsiaTheme="minorEastAsia"/>
              <w:noProof/>
              <w:lang w:eastAsia="nl-NL"/>
            </w:rPr>
          </w:pPr>
          <w:del w:id="33" w:author="Wit, D de" w:date="2017-07-21T16:28:00Z">
            <w:r w:rsidRPr="006E50D7" w:rsidDel="006E50D7">
              <w:rPr>
                <w:noProof/>
                <w:rPrChange w:id="34" w:author="Wit, D de" w:date="2017-07-21T16:28:00Z">
                  <w:rPr>
                    <w:rStyle w:val="Hyperlink"/>
                    <w:noProof/>
                  </w:rPr>
                </w:rPrChange>
              </w:rPr>
              <w:delText>Aandachtspunten PoC</w:delText>
            </w:r>
            <w:r w:rsidDel="006E50D7">
              <w:rPr>
                <w:noProof/>
                <w:webHidden/>
              </w:rPr>
              <w:tab/>
              <w:delText>5</w:delText>
            </w:r>
          </w:del>
        </w:p>
        <w:p w14:paraId="3E86F273" w14:textId="77777777" w:rsidR="002B3AD6" w:rsidDel="006E50D7" w:rsidRDefault="002B3AD6">
          <w:pPr>
            <w:pStyle w:val="Inhopg1"/>
            <w:tabs>
              <w:tab w:val="right" w:leader="dot" w:pos="9062"/>
            </w:tabs>
            <w:rPr>
              <w:del w:id="35" w:author="Wit, D de" w:date="2017-07-21T16:28:00Z"/>
              <w:rFonts w:eastAsiaTheme="minorEastAsia"/>
              <w:noProof/>
              <w:lang w:eastAsia="nl-NL"/>
            </w:rPr>
          </w:pPr>
          <w:del w:id="36" w:author="Wit, D de" w:date="2017-07-21T16:28:00Z">
            <w:r w:rsidRPr="006E50D7" w:rsidDel="006E50D7">
              <w:rPr>
                <w:noProof/>
                <w:rPrChange w:id="37" w:author="Wit, D de" w:date="2017-07-21T16:28:00Z">
                  <w:rPr>
                    <w:rStyle w:val="Hyperlink"/>
                    <w:noProof/>
                  </w:rPr>
                </w:rPrChange>
              </w:rPr>
              <w:delText>Header</w:delText>
            </w:r>
            <w:r w:rsidDel="006E50D7">
              <w:rPr>
                <w:noProof/>
                <w:webHidden/>
              </w:rPr>
              <w:tab/>
              <w:delText>6</w:delText>
            </w:r>
          </w:del>
        </w:p>
        <w:p w14:paraId="5A0FEEFB" w14:textId="77777777" w:rsidR="002B3AD6" w:rsidDel="006E50D7" w:rsidRDefault="002B3AD6">
          <w:pPr>
            <w:pStyle w:val="Inhopg1"/>
            <w:tabs>
              <w:tab w:val="right" w:leader="dot" w:pos="9062"/>
            </w:tabs>
            <w:rPr>
              <w:del w:id="38" w:author="Wit, D de" w:date="2017-07-21T16:28:00Z"/>
              <w:rFonts w:eastAsiaTheme="minorEastAsia"/>
              <w:noProof/>
              <w:lang w:eastAsia="nl-NL"/>
            </w:rPr>
          </w:pPr>
          <w:del w:id="39" w:author="Wit, D de" w:date="2017-07-21T16:28:00Z">
            <w:r w:rsidRPr="006E50D7" w:rsidDel="006E50D7">
              <w:rPr>
                <w:noProof/>
                <w:rPrChange w:id="40" w:author="Wit, D de" w:date="2017-07-21T16:28:00Z">
                  <w:rPr>
                    <w:rStyle w:val="Hyperlink"/>
                    <w:noProof/>
                  </w:rPr>
                </w:rPrChange>
              </w:rPr>
              <w:delText>Opvragen gegevens Basisregistratie Personen</w:delText>
            </w:r>
            <w:r w:rsidDel="006E50D7">
              <w:rPr>
                <w:noProof/>
                <w:webHidden/>
              </w:rPr>
              <w:tab/>
              <w:delText>7</w:delText>
            </w:r>
          </w:del>
        </w:p>
        <w:p w14:paraId="304FFEC8" w14:textId="77777777" w:rsidR="002B3AD6" w:rsidDel="006E50D7" w:rsidRDefault="002B3AD6">
          <w:pPr>
            <w:pStyle w:val="Inhopg1"/>
            <w:tabs>
              <w:tab w:val="right" w:leader="dot" w:pos="9062"/>
            </w:tabs>
            <w:rPr>
              <w:del w:id="41" w:author="Wit, D de" w:date="2017-07-21T16:28:00Z"/>
              <w:rFonts w:eastAsiaTheme="minorEastAsia"/>
              <w:noProof/>
              <w:lang w:eastAsia="nl-NL"/>
            </w:rPr>
          </w:pPr>
          <w:del w:id="42" w:author="Wit, D de" w:date="2017-07-21T16:28:00Z">
            <w:r w:rsidRPr="006E50D7" w:rsidDel="006E50D7">
              <w:rPr>
                <w:noProof/>
                <w:rPrChange w:id="43" w:author="Wit, D de" w:date="2017-07-21T16:28:00Z">
                  <w:rPr>
                    <w:rStyle w:val="Hyperlink"/>
                    <w:noProof/>
                  </w:rPr>
                </w:rPrChange>
              </w:rPr>
              <w:delText>Bijlage 1 Subject NPS</w:delText>
            </w:r>
            <w:r w:rsidDel="006E50D7">
              <w:rPr>
                <w:noProof/>
                <w:webHidden/>
              </w:rPr>
              <w:tab/>
              <w:delText>9</w:delText>
            </w:r>
          </w:del>
        </w:p>
        <w:p w14:paraId="07EE1234" w14:textId="77777777" w:rsidR="002B3AD6" w:rsidDel="006E50D7" w:rsidRDefault="002B3AD6">
          <w:pPr>
            <w:pStyle w:val="Inhopg1"/>
            <w:tabs>
              <w:tab w:val="right" w:leader="dot" w:pos="9062"/>
            </w:tabs>
            <w:rPr>
              <w:del w:id="44" w:author="Wit, D de" w:date="2017-07-21T16:28:00Z"/>
              <w:rFonts w:eastAsiaTheme="minorEastAsia"/>
              <w:noProof/>
              <w:lang w:eastAsia="nl-NL"/>
            </w:rPr>
          </w:pPr>
          <w:del w:id="45" w:author="Wit, D de" w:date="2017-07-21T16:28:00Z">
            <w:r w:rsidRPr="006E50D7" w:rsidDel="006E50D7">
              <w:rPr>
                <w:noProof/>
                <w:rPrChange w:id="46" w:author="Wit, D de" w:date="2017-07-21T16:28:00Z">
                  <w:rPr>
                    <w:rStyle w:val="Hyperlink"/>
                    <w:noProof/>
                  </w:rPr>
                </w:rPrChange>
              </w:rPr>
              <w:delText>Bijlage 2 GBA Categorieën</w:delText>
            </w:r>
            <w:r w:rsidDel="006E50D7">
              <w:rPr>
                <w:noProof/>
                <w:webHidden/>
              </w:rPr>
              <w:tab/>
              <w:delText>12</w:delText>
            </w:r>
          </w:del>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47" w:name="_Toc488418788"/>
      <w:r>
        <w:lastRenderedPageBreak/>
        <w:t>Referenties</w:t>
      </w:r>
      <w:bookmarkEnd w:id="47"/>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77777777" w:rsidR="00E53940" w:rsidRDefault="00E53940" w:rsidP="00DF5EE1">
            <w:r>
              <w:t>StUF 03.01specificatie</w:t>
            </w:r>
          </w:p>
        </w:tc>
        <w:tc>
          <w:tcPr>
            <w:tcW w:w="7237" w:type="dxa"/>
          </w:tcPr>
          <w:p w14:paraId="538B139E" w14:textId="77777777" w:rsidR="00E53940" w:rsidRDefault="00CD492D"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7777777" w:rsidR="00C921E9" w:rsidRDefault="00C921E9" w:rsidP="00DF5EE1">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DF5EE1">
            <w:r>
              <w:t>RSGB-Bevragingen</w:t>
            </w:r>
          </w:p>
        </w:tc>
        <w:tc>
          <w:tcPr>
            <w:tcW w:w="7237" w:type="dxa"/>
          </w:tcPr>
          <w:p w14:paraId="005864D9" w14:textId="77777777" w:rsidR="00E53940" w:rsidRDefault="00CD492D" w:rsidP="00DF5EE1">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CD492D" w:rsidP="00DF5EE1">
            <w:hyperlink r:id="rId10" w:history="1">
              <w:r w:rsidR="00C921E9" w:rsidRPr="000E2527">
                <w:rPr>
                  <w:rStyle w:val="Hyperlink"/>
                </w:rPr>
                <w:t>http://www.gemmaonline.nl/images/gemmaonline/0/08/Eindproductstandaarden_-_vervanging_StUF-BG_en_StUF-ZKN.pdf</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48" w:name="_Toc488418789"/>
      <w:r>
        <w:lastRenderedPageBreak/>
        <w:t>Uitgangspunten</w:t>
      </w:r>
      <w:r w:rsidR="00CB6495">
        <w:t xml:space="preserve"> vanuit Advies Eindproductstandaarden</w:t>
      </w:r>
      <w:bookmarkEnd w:id="48"/>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0E4579FE"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w:t>
      </w:r>
      <w:r w:rsidR="00B30E8F">
        <w:t>Basisregistratie Personen</w:t>
      </w:r>
      <w:r>
        <w:t xml:space="preserve"> (waar deze specificatie op ingaat) is er </w:t>
      </w:r>
      <w:r w:rsidR="00B30E8F">
        <w:t xml:space="preserve">deels </w:t>
      </w:r>
      <w:r>
        <w:t xml:space="preserve">gekozen de specificatie van (de pilot) </w:t>
      </w:r>
      <w:r w:rsidR="0094014E" w:rsidRPr="0094014E">
        <w:t xml:space="preserve">RSGB-bevragingen </w:t>
      </w:r>
      <w:r>
        <w:t>te volgen</w:t>
      </w:r>
      <w:r w:rsidR="00B30E8F">
        <w:t>, daarnaast om de bevragingen in elementaire vorm te ondersteunen, en daarmee het LO GBA direct te volgen.</w:t>
      </w:r>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B4095D6" w:rsidR="00C25C06" w:rsidRPr="00B82006" w:rsidRDefault="00C25C06" w:rsidP="00C25C06">
      <w:pPr>
        <w:pStyle w:val="Kop1"/>
      </w:pPr>
      <w:bookmarkStart w:id="49" w:name="_Toc488418790"/>
      <w:r w:rsidRPr="00B82006">
        <w:lastRenderedPageBreak/>
        <w:t xml:space="preserve">Aandachtspunten </w:t>
      </w:r>
      <w:del w:id="50" w:author="Wit, D de" w:date="2017-07-21T15:57:00Z">
        <w:r w:rsidRPr="00B82006" w:rsidDel="00F75499">
          <w:delText>PoC</w:delText>
        </w:r>
      </w:del>
      <w:ins w:id="51" w:author="Wit, D de" w:date="2017-07-21T15:57:00Z">
        <w:r w:rsidR="00F75499">
          <w:t>API</w:t>
        </w:r>
      </w:ins>
      <w:bookmarkEnd w:id="49"/>
    </w:p>
    <w:p w14:paraId="7927960A" w14:textId="5C999D48" w:rsidR="00D35676" w:rsidRDefault="00D35676" w:rsidP="00C25C06">
      <w:pPr>
        <w:pStyle w:val="Lijstalinea"/>
        <w:numPr>
          <w:ilvl w:val="0"/>
          <w:numId w:val="26"/>
        </w:numPr>
      </w:pPr>
      <w:r>
        <w:t>Conform het Advies Eindproductstandaarden omvat deze specificatie de "EPS Opvragen (</w:t>
      </w:r>
      <w:del w:id="52" w:author="Wit, D de" w:date="2017-07-21T15:57:00Z">
        <w:r w:rsidDel="00F75499">
          <w:delText>geinventariseerd</w:delText>
        </w:r>
      </w:del>
      <w:ins w:id="53" w:author="Wit, D de" w:date="2017-07-21T15:57:00Z">
        <w:r w:rsidR="00F75499">
          <w:t>geïnventariseerd</w:t>
        </w:r>
      </w:ins>
      <w:r>
        <w:t xml:space="preserve">) </w:t>
      </w:r>
      <w:r w:rsidR="00AA5CC1">
        <w:t>BRP</w:t>
      </w:r>
      <w:r>
        <w:t>"</w:t>
      </w:r>
      <w:del w:id="54" w:author="Wit, D de" w:date="2017-07-21T16:20:00Z">
        <w:r w:rsidR="00AA5CC1" w:rsidDel="00F337A4">
          <w:delText xml:space="preserve"> </w:delText>
        </w:r>
      </w:del>
      <w:del w:id="55" w:author="Wit, D de" w:date="2017-07-21T16:19:00Z">
        <w:r w:rsidR="00AA5CC1" w:rsidRPr="00F75499" w:rsidDel="00F337A4">
          <w:rPr>
            <w:highlight w:val="yellow"/>
            <w:rPrChange w:id="56" w:author="Wit, D de" w:date="2017-07-21T15:55:00Z">
              <w:rPr/>
            </w:rPrChange>
          </w:rPr>
          <w:delText>en "EPS Opvragen (achtervang) BR</w:delText>
        </w:r>
      </w:del>
      <w:ins w:id="57" w:author="Wit, D de" w:date="2017-07-21T16:20:00Z">
        <w:r w:rsidR="00F337A4">
          <w:t xml:space="preserve">. </w:t>
        </w:r>
      </w:ins>
      <w:del w:id="58" w:author="Wit, D de" w:date="2017-07-21T16:19:00Z">
        <w:r w:rsidR="00AA5CC1" w:rsidRPr="00F75499" w:rsidDel="00F337A4">
          <w:rPr>
            <w:highlight w:val="yellow"/>
            <w:rPrChange w:id="59" w:author="Wit, D de" w:date="2017-07-21T15:55:00Z">
              <w:rPr/>
            </w:rPrChange>
          </w:rPr>
          <w:delText>P"</w:delText>
        </w:r>
        <w:r w:rsidR="00BA5E1B" w:rsidRPr="00F75499" w:rsidDel="00F337A4">
          <w:rPr>
            <w:highlight w:val="yellow"/>
            <w:rPrChange w:id="60" w:author="Wit, D de" w:date="2017-07-21T15:55:00Z">
              <w:rPr/>
            </w:rPrChange>
          </w:rPr>
          <w:delText>.</w:delText>
        </w:r>
        <w:r w:rsidR="00BA5E1B" w:rsidDel="00F337A4">
          <w:delText xml:space="preserve"> </w:delText>
        </w:r>
      </w:del>
      <w:del w:id="61" w:author="Wit, D de" w:date="2017-07-21T16:20:00Z">
        <w:r w:rsidR="00BA5E1B" w:rsidDel="00F337A4">
          <w:delText>De "EPS Opvragen (</w:delText>
        </w:r>
      </w:del>
      <w:del w:id="62" w:author="Wit, D de" w:date="2017-07-21T15:57:00Z">
        <w:r w:rsidR="00BA5E1B" w:rsidDel="00F75499">
          <w:delText>geinventariseerd</w:delText>
        </w:r>
      </w:del>
      <w:del w:id="63" w:author="Wit, D de" w:date="2017-07-21T16:20:00Z">
        <w:r w:rsidR="00BA5E1B" w:rsidDel="00F337A4">
          <w:delText xml:space="preserve">) BRP" </w:delText>
        </w:r>
      </w:del>
      <w:ins w:id="64" w:author="Wit, D de" w:date="2017-07-21T16:20:00Z">
        <w:r w:rsidR="00F337A4">
          <w:t>Een vraag/antwoord opzet van een geïnventariseerde gegevensbehoefte</w:t>
        </w:r>
      </w:ins>
      <w:ins w:id="65" w:author="Wit, D de" w:date="2017-07-21T16:21:00Z">
        <w:r w:rsidR="00F337A4">
          <w:t xml:space="preserve">. Als basis is hiervoor de opzet van </w:t>
        </w:r>
      </w:ins>
      <w:del w:id="66" w:author="Wit, D de" w:date="2017-07-21T16:21:00Z">
        <w:r w:rsidR="00BA5E1B" w:rsidDel="00F337A4">
          <w:delText xml:space="preserve">omvat wat er vanuit </w:delText>
        </w:r>
      </w:del>
      <w:r w:rsidR="00BA5E1B">
        <w:t xml:space="preserve">de werkgroep RSGB-bevragingen </w:t>
      </w:r>
      <w:del w:id="67" w:author="Wit, D de" w:date="2017-07-21T16:21:00Z">
        <w:r w:rsidR="00BA5E1B" w:rsidDel="00F337A4">
          <w:delText>bedacht is</w:delText>
        </w:r>
      </w:del>
      <w:ins w:id="68" w:author="Wit, D de" w:date="2017-07-21T16:21:00Z">
        <w:r w:rsidR="00F337A4">
          <w:t>gehanteerd</w:t>
        </w:r>
      </w:ins>
      <w:r w:rsidR="00BA5E1B">
        <w:t>.</w:t>
      </w:r>
      <w:ins w:id="69" w:author="Wit, D de" w:date="2017-07-21T15:54:00Z">
        <w:r w:rsidR="00F75499">
          <w:t xml:space="preserve"> </w:t>
        </w:r>
      </w:ins>
    </w:p>
    <w:p w14:paraId="4123A809" w14:textId="033ACA28" w:rsidR="00263621" w:rsidDel="00F75499" w:rsidRDefault="00263621" w:rsidP="00C25C06">
      <w:pPr>
        <w:pStyle w:val="Lijstalinea"/>
        <w:numPr>
          <w:ilvl w:val="0"/>
          <w:numId w:val="26"/>
        </w:numPr>
        <w:rPr>
          <w:del w:id="70" w:author="Wit, D de" w:date="2017-07-21T15:56:00Z"/>
        </w:rPr>
      </w:pPr>
      <w:del w:id="71" w:author="Wit, D de" w:date="2017-07-21T15:56:00Z">
        <w:r w:rsidDel="00F75499">
          <w:delText>Voor de Vraag/Antwoord-constructie wordt binnen de PoC voor Drechtsteden in eerste aanzet gehandeld conform de specificaties van RSGB-bevragingen</w:delText>
        </w:r>
        <w:r w:rsidR="00AA5CC1" w:rsidDel="00F75499">
          <w:delText>, aangevuld met elementaire bevragingen conform het LO GBA.</w:delText>
        </w:r>
        <w:r w:rsidDel="00F75499">
          <w:delText xml:space="preserve"> </w:delText>
        </w:r>
      </w:del>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36704996" w14:textId="6C9AB1F2" w:rsidR="00D35676" w:rsidRPr="00130BC4" w:rsidRDefault="00D35676" w:rsidP="00D35676">
      <w:pPr>
        <w:pStyle w:val="Lijstalinea"/>
        <w:numPr>
          <w:ilvl w:val="0"/>
          <w:numId w:val="26"/>
        </w:numPr>
      </w:pPr>
      <w:r w:rsidRPr="00130BC4">
        <w:t xml:space="preserve">Vanuit de werkgroep RSGB-bevragingen </w:t>
      </w:r>
      <w:r>
        <w:t xml:space="preserve">zijn </w:t>
      </w:r>
      <w:r w:rsidRPr="00130BC4">
        <w:t>YAML</w:t>
      </w:r>
      <w:r>
        <w:t xml:space="preserve"> specificaties opgeleverd</w:t>
      </w:r>
      <w:r w:rsidRPr="00130BC4">
        <w:t xml:space="preserve">. Deze specificaties zijn </w:t>
      </w:r>
      <w:r w:rsidR="00AA5CC1">
        <w:t>te vinden via onderstaande URL</w:t>
      </w:r>
      <w:r w:rsidRPr="00130BC4">
        <w:t xml:space="preserve">: </w:t>
      </w:r>
      <w:hyperlink r:id="rId11" w:anchor="!/IngeschrevenPersoon" w:history="1">
        <w:r w:rsidR="00AA5CC1" w:rsidRPr="000E2527">
          <w:rPr>
            <w:rStyle w:val="Hyperlink"/>
          </w:rPr>
          <w:t>http://stuf4.processfive.com/swagger/ui/index#!/IngeschrevenPersoon</w:t>
        </w:r>
      </w:hyperlink>
      <w:r w:rsidRPr="00130BC4">
        <w:t xml:space="preserve">, </w:t>
      </w:r>
    </w:p>
    <w:p w14:paraId="0250D160" w14:textId="5D8BF425"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36B9DFEE" w:rsidR="00C25C06" w:rsidRDefault="00AA5CC1" w:rsidP="00C25C06">
      <w:pPr>
        <w:pStyle w:val="Lijstalinea"/>
        <w:numPr>
          <w:ilvl w:val="0"/>
          <w:numId w:val="26"/>
        </w:numPr>
      </w:pPr>
      <w:r>
        <w:t xml:space="preserve">De </w:t>
      </w:r>
      <w:r w:rsidR="00C25C06" w:rsidRPr="00130BC4">
        <w:t xml:space="preserve">vragen en antwoorden voor Opvragen </w:t>
      </w:r>
      <w:r>
        <w:t xml:space="preserve">BRP </w:t>
      </w:r>
      <w:del w:id="72" w:author="Wit, D de" w:date="2017-07-21T15:57:00Z">
        <w:r w:rsidDel="00CD492D">
          <w:delText xml:space="preserve">conform RSGB-bevragingen </w:delText>
        </w:r>
      </w:del>
      <w:r w:rsidR="00C25C06" w:rsidRPr="00130BC4">
        <w:t xml:space="preserve">worden binnen één YAML specificatie </w:t>
      </w:r>
      <w:del w:id="73" w:author="Wit, D de" w:date="2017-07-21T15:57:00Z">
        <w:r w:rsidR="00C25C06" w:rsidRPr="00130BC4" w:rsidDel="00CD492D">
          <w:delText xml:space="preserve">document </w:delText>
        </w:r>
      </w:del>
      <w:r w:rsidR="00C25C06" w:rsidRPr="00130BC4">
        <w:t>beschreven.</w:t>
      </w:r>
    </w:p>
    <w:p w14:paraId="49AA90F2" w14:textId="764CFB80" w:rsidR="00AA5CC1" w:rsidRPr="00130BC4" w:rsidDel="00CD492D" w:rsidRDefault="00AA5CC1" w:rsidP="00AA5CC1">
      <w:pPr>
        <w:pStyle w:val="Lijstalinea"/>
        <w:numPr>
          <w:ilvl w:val="0"/>
          <w:numId w:val="26"/>
        </w:numPr>
        <w:rPr>
          <w:del w:id="74" w:author="Wit, D de" w:date="2017-07-21T15:57:00Z"/>
        </w:rPr>
      </w:pPr>
      <w:del w:id="75" w:author="Wit, D de" w:date="2017-07-21T15:57:00Z">
        <w:r w:rsidDel="00CD492D">
          <w:delText xml:space="preserve">De </w:delText>
        </w:r>
        <w:r w:rsidRPr="00130BC4" w:rsidDel="00CD492D">
          <w:delText xml:space="preserve">vragen en antwoorden voor Opvragen </w:delText>
        </w:r>
        <w:r w:rsidDel="00CD492D">
          <w:delText xml:space="preserve">BRP conform LO GBA </w:delText>
        </w:r>
        <w:r w:rsidRPr="00130BC4" w:rsidDel="00CD492D">
          <w:delText>worden binnen één YAML specificatie document beschreven.</w:delText>
        </w:r>
      </w:del>
    </w:p>
    <w:p w14:paraId="6238D96A" w14:textId="14D5FB1F" w:rsidR="00C25C06" w:rsidRDefault="00130BC4" w:rsidP="00C25C06">
      <w:pPr>
        <w:pStyle w:val="Lijstalinea"/>
        <w:numPr>
          <w:ilvl w:val="0"/>
          <w:numId w:val="26"/>
        </w:numPr>
      </w:pPr>
      <w:r w:rsidRPr="00AA76E9">
        <w:t xml:space="preserve">Het uiteindelijke idee is om een YAML specificatie op te leveren per elementaire EPS (conform structuur uit het advies Eindproductstandaarden). D.w.z. dat de </w:t>
      </w:r>
      <w:r w:rsidR="00460E8C" w:rsidRPr="00AA76E9">
        <w:t>“</w:t>
      </w:r>
      <w:r w:rsidRPr="00AA76E9">
        <w:t>EP</w:t>
      </w:r>
      <w:r w:rsidR="00460E8C" w:rsidRPr="00AA76E9">
        <w:t>S</w:t>
      </w:r>
      <w:r w:rsidRPr="00AA76E9">
        <w:t xml:space="preserve"> Opvragen </w:t>
      </w:r>
      <w:r w:rsidR="005752F8" w:rsidRPr="00AA76E9">
        <w:t xml:space="preserve">(geïnventariseerd) </w:t>
      </w:r>
      <w:r w:rsidR="00AA5CC1">
        <w:t>BRP</w:t>
      </w:r>
      <w:r w:rsidR="00460E8C" w:rsidRPr="00AA76E9">
        <w:t>”</w:t>
      </w:r>
      <w:r w:rsidRPr="00AA76E9">
        <w:t xml:space="preserve"> (en alle </w:t>
      </w:r>
      <w:proofErr w:type="spellStart"/>
      <w:r w:rsidRPr="00AA76E9">
        <w:t>API’s</w:t>
      </w:r>
      <w:proofErr w:type="spellEnd"/>
      <w:r w:rsidRPr="00AA76E9">
        <w:t xml:space="preserve"> die daarbinnen vallen) binnen één YAML specificatie wordt beschreven</w:t>
      </w:r>
      <w:r w:rsidR="00AA5CC1">
        <w:t xml:space="preserve"> </w:t>
      </w:r>
      <w:del w:id="76" w:author="Wit, D de" w:date="2017-07-21T16:35:00Z">
        <w:r w:rsidR="00AA5CC1" w:rsidDel="00427902">
          <w:delText xml:space="preserve">en ook de "EPS Opvragen (achtervang) BRP" in een aparte specificatie wordt beschreven. </w:delText>
        </w:r>
        <w:r w:rsidRPr="00AA76E9" w:rsidDel="00427902">
          <w:delText>D</w:delText>
        </w:r>
      </w:del>
      <w:ins w:id="77" w:author="Wit, D de" w:date="2017-07-21T16:35:00Z">
        <w:r w:rsidR="00427902">
          <w:t>D</w:t>
        </w:r>
      </w:ins>
      <w:r w:rsidRPr="00AA76E9">
        <w:t xml:space="preserve">e specificatie van de subjecten/objecten kan in afzonderlijke YAML-specificatiebestanden worden gedaan die allen naar elkaar verwijzen. </w:t>
      </w:r>
      <w:del w:id="78" w:author="Wit, D de" w:date="2017-07-21T15:58:00Z">
        <w:r w:rsidRPr="00AA76E9" w:rsidDel="00CD492D">
          <w:delText>In het voorbeeld van Marcel Slingerland</w:delText>
        </w:r>
      </w:del>
      <w:ins w:id="79" w:author="Wit, D de" w:date="2017-07-21T15:58:00Z">
        <w:r w:rsidR="00CD492D">
          <w:t xml:space="preserve">Momenteel </w:t>
        </w:r>
      </w:ins>
      <w:r w:rsidRPr="00AA76E9">
        <w:t xml:space="preserve"> is zowel de berichtdefinitie als de objectdefinitie nog in één specificatie opgenomen</w:t>
      </w:r>
      <w:r w:rsidR="00F16C7F">
        <w:t xml:space="preserve"> (in de YAML-specificaties van RSGB-bevragingen is dat ook het geval)</w:t>
      </w:r>
      <w:r w:rsidRPr="00AA76E9">
        <w:t>.</w:t>
      </w:r>
      <w:r w:rsidR="00F16C7F">
        <w:t xml:space="preserve"> Voorlopig kiezen we </w:t>
      </w:r>
      <w:del w:id="80" w:author="Wit, D de" w:date="2017-07-21T15:58:00Z">
        <w:r w:rsidR="00F16C7F" w:rsidDel="00CD492D">
          <w:delText>in de PoC</w:delText>
        </w:r>
      </w:del>
      <w:ins w:id="81" w:author="Wit, D de" w:date="2017-07-21T15:58:00Z">
        <w:r w:rsidR="00CD492D">
          <w:t>voor de API-Drechtsteden</w:t>
        </w:r>
      </w:ins>
      <w:r w:rsidR="00F16C7F">
        <w:t xml:space="preserve"> er niet voor om dit in verschillende YAML-bestanden onder te brengen.</w:t>
      </w:r>
      <w:r w:rsidRPr="00AA76E9">
        <w:t xml:space="preserve"> </w:t>
      </w:r>
    </w:p>
    <w:p w14:paraId="43B02629" w14:textId="77777777" w:rsidR="00D35676" w:rsidRDefault="00D35676" w:rsidP="00D35676">
      <w:pPr>
        <w:pStyle w:val="Lijstalinea"/>
      </w:pPr>
    </w:p>
    <w:p w14:paraId="047A3593" w14:textId="3E1E6AB1" w:rsidR="00D35676" w:rsidRDefault="00D35676" w:rsidP="00D35676">
      <w:pPr>
        <w:pStyle w:val="Lijstalinea"/>
        <w:numPr>
          <w:ilvl w:val="0"/>
          <w:numId w:val="26"/>
        </w:numPr>
      </w:pPr>
      <w:r>
        <w:t xml:space="preserve">Voor Vraag/Antwoord-berichten die wellicht in een latere fase onderdeel worden van de </w:t>
      </w:r>
      <w:del w:id="82" w:author="Wit, D de" w:date="2017-07-21T15:59:00Z">
        <w:r w:rsidDel="00CD492D">
          <w:delText>PoC</w:delText>
        </w:r>
      </w:del>
      <w:ins w:id="83" w:author="Wit, D de" w:date="2017-07-21T15:59:00Z">
        <w:r w:rsidR="00CD492D">
          <w:t>API-Drechtsteden</w:t>
        </w:r>
      </w:ins>
      <w:r>
        <w:t xml:space="preserve">, maar niet worden gespecificeerd door RSGB-bevragingen geldt het volgende: </w:t>
      </w:r>
    </w:p>
    <w:p w14:paraId="5F65E8FF" w14:textId="0E22235C" w:rsidR="00D35676" w:rsidRDefault="00D35676" w:rsidP="00D35676">
      <w:pPr>
        <w:pStyle w:val="Lijstalinea"/>
        <w:numPr>
          <w:ilvl w:val="1"/>
          <w:numId w:val="26"/>
        </w:numPr>
      </w:pPr>
      <w:r w:rsidRPr="00130BC4">
        <w:t>Het opvragen van materiel</w:t>
      </w:r>
      <w:r w:rsidR="00B97899">
        <w:t>e historie is onderdeel van de</w:t>
      </w:r>
      <w:r w:rsidRPr="00130BC4">
        <w:t xml:space="preserve"> </w:t>
      </w:r>
      <w:proofErr w:type="spellStart"/>
      <w:r w:rsidRPr="00130BC4">
        <w:t>API's</w:t>
      </w:r>
      <w:proofErr w:type="spellEnd"/>
      <w:del w:id="84" w:author="Wit, D de" w:date="2017-07-21T16:21:00Z">
        <w:r w:rsidR="00B97899" w:rsidDel="00F337A4">
          <w:delText xml:space="preserve"> m.b.t. RSGB-bevragingen</w:delText>
        </w:r>
      </w:del>
      <w:r w:rsidRPr="00130BC4">
        <w:t xml:space="preserve">, het opvragen van formele historie niet. </w:t>
      </w:r>
    </w:p>
    <w:p w14:paraId="63A85900" w14:textId="309B9424" w:rsidR="00D35676" w:rsidRPr="00130BC4" w:rsidDel="00F337A4" w:rsidRDefault="00D35676" w:rsidP="00D35676">
      <w:pPr>
        <w:pStyle w:val="Lijstalinea"/>
        <w:numPr>
          <w:ilvl w:val="1"/>
          <w:numId w:val="26"/>
        </w:numPr>
        <w:rPr>
          <w:del w:id="85" w:author="Wit, D de" w:date="2017-07-21T16:23:00Z"/>
        </w:rPr>
      </w:pPr>
      <w:del w:id="86" w:author="Wit, D de" w:date="2017-07-21T16:23:00Z">
        <w:r w:rsidRPr="00130BC4" w:rsidDel="00F337A4">
          <w:delText xml:space="preserve">Elk antwoordbericht van EPS </w:delText>
        </w:r>
      </w:del>
      <w:del w:id="87" w:author="Wit, D de" w:date="2017-07-21T16:22:00Z">
        <w:r w:rsidRPr="00130BC4" w:rsidDel="00F337A4">
          <w:delText>opvragen (</w:delText>
        </w:r>
        <w:r w:rsidDel="00F337A4">
          <w:delText>achtervang</w:delText>
        </w:r>
        <w:r w:rsidRPr="00130BC4" w:rsidDel="00F337A4">
          <w:delText xml:space="preserve">) </w:delText>
        </w:r>
      </w:del>
      <w:del w:id="88" w:author="Wit, D de" w:date="2017-07-21T16:23:00Z">
        <w:r w:rsidRPr="00130BC4" w:rsidDel="00F337A4">
          <w:delText>omvat maximaal de relevante relaties en de identificerende gegevens van de gerelateerde, maar niet de gerelateerde</w:delText>
        </w:r>
        <w:r w:rsidDel="00F337A4">
          <w:delText>. Conform het Advies Eindproductstandaarden zou dit principe moeten gelden bij RSGB-bevragingen, echter is daar door die werkgroep (nog) niet voor gekozen.</w:delText>
        </w:r>
        <w:r w:rsidR="00AA5CC1" w:rsidDel="00F337A4">
          <w:delText xml:space="preserve"> </w:delText>
        </w:r>
      </w:del>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89" w:name="_Toc488418791"/>
      <w:r>
        <w:lastRenderedPageBreak/>
        <w:t>Header</w:t>
      </w:r>
      <w:bookmarkEnd w:id="89"/>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2121B5E7"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del w:id="90" w:author="Wit, D de" w:date="2017-07-21T16:23:00Z">
        <w:r w:rsidR="006F309A" w:rsidDel="00F337A4">
          <w:delText xml:space="preserve">Bijvoorbeeld het maximum aantal voorkomens wat in het antwoordbericht mag zitten is bewust niet opgenomen. </w:delText>
        </w:r>
        <w:r w:rsidR="006F309A" w:rsidRPr="00EF1E3C" w:rsidDel="00F337A4">
          <w:rPr>
            <w:highlight w:val="yellow"/>
            <w:rPrChange w:id="91" w:author="Wit, D de" w:date="2017-07-21T16:02:00Z">
              <w:rPr/>
            </w:rPrChange>
          </w:rPr>
          <w:delText>Door het specifiek benoemen van de zoekingangen is het aantal voorkomens in het antwoordbericht al geminimaliseerd.</w:delText>
        </w:r>
      </w:del>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pPr>
      <w:r w:rsidRPr="0073756A">
        <w:t>KZA stuurt geen organisatiecontext mee vanuit welke gemeente de vraag gesteld wordt.</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proofErr w:type="spellStart"/>
            <w:r w:rsidRPr="00064765">
              <w:rPr>
                <w:b/>
                <w:sz w:val="20"/>
              </w:rPr>
              <w:t>Kennis-gevingen</w:t>
            </w:r>
            <w:proofErr w:type="spellEnd"/>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proofErr w:type="spellStart"/>
            <w:r w:rsidRPr="00064765">
              <w:rPr>
                <w:b/>
                <w:sz w:val="20"/>
              </w:rPr>
              <w:t>Antwoord-en</w:t>
            </w:r>
            <w:proofErr w:type="spellEnd"/>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proofErr w:type="spellStart"/>
            <w:r w:rsidR="0096458C" w:rsidRPr="00064765">
              <w:rPr>
                <w:sz w:val="20"/>
              </w:rPr>
              <w:t>tijdstipBericht</w:t>
            </w:r>
            <w:proofErr w:type="spellEnd"/>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proofErr w:type="spellStart"/>
            <w:r w:rsidR="00CE6D92" w:rsidRPr="00064765">
              <w:rPr>
                <w:sz w:val="20"/>
              </w:rPr>
              <w:t>crossRefnummer</w:t>
            </w:r>
            <w:proofErr w:type="spellEnd"/>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77777777" w:rsidR="0096458C" w:rsidRPr="00064765" w:rsidRDefault="0096458C" w:rsidP="0096458C">
            <w:pPr>
              <w:rPr>
                <w:sz w:val="20"/>
              </w:rPr>
            </w:pPr>
            <w:proofErr w:type="spellStart"/>
            <w:r w:rsidRPr="00064765">
              <w:rPr>
                <w:sz w:val="20"/>
              </w:rPr>
              <w:t>Entiteitype</w:t>
            </w:r>
            <w:proofErr w:type="spellEnd"/>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92" w:name="_Toc488418792"/>
      <w:r>
        <w:lastRenderedPageBreak/>
        <w:t xml:space="preserve">Opvragen gegevens </w:t>
      </w:r>
      <w:r w:rsidR="00AA5CC1">
        <w:t>Basisregistratie Personen</w:t>
      </w:r>
      <w:bookmarkEnd w:id="92"/>
    </w:p>
    <w:p w14:paraId="1B106FBD" w14:textId="4252F73E" w:rsidR="00CF42B2" w:rsidRDefault="001B73B0" w:rsidP="00CF03D9">
      <w:pPr>
        <w:spacing w:after="0" w:line="240" w:lineRule="auto"/>
      </w:pPr>
      <w:r>
        <w:t>KZA vr</w:t>
      </w:r>
      <w:r w:rsidR="00AA5CC1">
        <w:t>aagt bij CDV gegevens op uit de Basisregistratie Personen</w:t>
      </w:r>
      <w:r>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369909A" w14:textId="77FA6EF1" w:rsidR="00AA5CC1" w:rsidRDefault="00AA5CC1" w:rsidP="00CF42B2">
      <w:r w:rsidRPr="00AA5CC1">
        <w:rPr>
          <w:noProof/>
          <w:lang w:eastAsia="nl-NL"/>
        </w:rPr>
        <w:drawing>
          <wp:inline distT="0" distB="0" distL="0" distR="0" wp14:anchorId="7A2C76F4" wp14:editId="086B31FE">
            <wp:extent cx="5760720" cy="1295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95940"/>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6E177104" w:rsidR="00CF42B2" w:rsidRPr="00CC1ADD" w:rsidRDefault="00CF42B2" w:rsidP="00AA5CC1">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AA5CC1">
              <w:rPr>
                <w:sz w:val="20"/>
                <w:szCs w:val="20"/>
              </w:rPr>
              <w:t>BRP</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D6B5D32" w:rsidR="00CF42B2" w:rsidRPr="00A75374" w:rsidRDefault="00CF42B2" w:rsidP="00AA5CC1">
            <w:pPr>
              <w:rPr>
                <w:sz w:val="20"/>
                <w:szCs w:val="20"/>
              </w:rPr>
            </w:pPr>
            <w:r w:rsidRPr="00A75374">
              <w:rPr>
                <w:sz w:val="20"/>
                <w:szCs w:val="20"/>
              </w:rPr>
              <w:t xml:space="preserve">Opvragen gegevens </w:t>
            </w:r>
            <w:r w:rsidR="00AA5CC1">
              <w:rPr>
                <w:sz w:val="20"/>
                <w:szCs w:val="20"/>
              </w:rPr>
              <w:t>BRP</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26476EBD" w:rsidR="00CF42B2" w:rsidRPr="00A75374" w:rsidRDefault="008B1A2D" w:rsidP="00AA5CC1">
            <w:pPr>
              <w:rPr>
                <w:sz w:val="20"/>
                <w:szCs w:val="20"/>
              </w:rPr>
            </w:pPr>
            <w:r w:rsidRPr="00A75374">
              <w:rPr>
                <w:sz w:val="20"/>
                <w:szCs w:val="20"/>
              </w:rPr>
              <w:t xml:space="preserve">KZA is geïnteresseerd in </w:t>
            </w:r>
            <w:r w:rsidR="00D81BF5">
              <w:rPr>
                <w:sz w:val="20"/>
                <w:szCs w:val="20"/>
              </w:rPr>
              <w:t xml:space="preserve">het RSGB gespecificeerde </w:t>
            </w:r>
            <w:r w:rsidRPr="00A75374">
              <w:rPr>
                <w:sz w:val="20"/>
                <w:szCs w:val="20"/>
              </w:rPr>
              <w:t xml:space="preserve">entiteiten </w:t>
            </w:r>
            <w:r w:rsidR="00AA5CC1">
              <w:rPr>
                <w:sz w:val="20"/>
                <w:szCs w:val="20"/>
              </w:rPr>
              <w:t>Natuurlijk Persoon (NPS)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xml:space="preserve">, </w:t>
            </w:r>
            <w:proofErr w:type="spellStart"/>
            <w:r w:rsidR="00D741F2" w:rsidRPr="00A75374">
              <w:rPr>
                <w:sz w:val="20"/>
                <w:szCs w:val="20"/>
              </w:rPr>
              <w:t>zaakafhandelcomponent</w:t>
            </w:r>
            <w:proofErr w:type="spellEnd"/>
            <w:r w:rsidR="00D741F2" w:rsidRPr="00A75374">
              <w:rPr>
                <w:sz w:val="20"/>
                <w:szCs w:val="20"/>
              </w:rPr>
              <w: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1D70164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Natuurlijke Personen worden onderscheiden (inhoudelijk conform specificaties RSGB-bevragingen</w:t>
            </w:r>
            <w:r w:rsidR="0025339D">
              <w:rPr>
                <w:sz w:val="20"/>
                <w:szCs w:val="20"/>
              </w:rPr>
              <w:t>).</w:t>
            </w:r>
          </w:p>
          <w:p w14:paraId="33D8B726" w14:textId="25516B30" w:rsidR="00AA5CC1" w:rsidRPr="00A75374" w:rsidRDefault="00AA5CC1" w:rsidP="00AA5CC1">
            <w:pPr>
              <w:pStyle w:val="Default"/>
              <w:numPr>
                <w:ilvl w:val="1"/>
                <w:numId w:val="27"/>
              </w:numPr>
              <w:ind w:left="720"/>
              <w:rPr>
                <w:sz w:val="20"/>
                <w:szCs w:val="20"/>
              </w:rPr>
            </w:pPr>
            <w:proofErr w:type="spellStart"/>
            <w:r w:rsidRPr="00A75374">
              <w:rPr>
                <w:sz w:val="20"/>
                <w:szCs w:val="20"/>
              </w:rPr>
              <w:t>RaadpleegIngesch</w:t>
            </w:r>
            <w:r>
              <w:rPr>
                <w:sz w:val="20"/>
                <w:szCs w:val="20"/>
              </w:rPr>
              <w:t>revenPersoon</w:t>
            </w:r>
            <w:proofErr w:type="spellEnd"/>
            <w:r w:rsidRPr="00A75374">
              <w:rPr>
                <w:sz w:val="20"/>
                <w:szCs w:val="20"/>
              </w:rPr>
              <w:t xml:space="preserve"> </w:t>
            </w:r>
          </w:p>
          <w:p w14:paraId="5404A325" w14:textId="610F162D" w:rsidR="00D741F2" w:rsidRDefault="00AA5CC1" w:rsidP="00B07865">
            <w:pPr>
              <w:pStyle w:val="Default"/>
              <w:numPr>
                <w:ilvl w:val="1"/>
                <w:numId w:val="27"/>
              </w:numPr>
              <w:ind w:left="720"/>
              <w:rPr>
                <w:sz w:val="20"/>
                <w:szCs w:val="20"/>
              </w:rPr>
            </w:pPr>
            <w:proofErr w:type="spellStart"/>
            <w:r>
              <w:rPr>
                <w:sz w:val="20"/>
                <w:szCs w:val="20"/>
              </w:rPr>
              <w:t>ZoekIngeschrevenPeroonOpGeslachtsnaam</w:t>
            </w:r>
            <w:proofErr w:type="spellEnd"/>
          </w:p>
          <w:p w14:paraId="2DF21F8A" w14:textId="77777777" w:rsidR="00AA5CC1" w:rsidRDefault="00AA5CC1" w:rsidP="00AA5CC1">
            <w:pPr>
              <w:pStyle w:val="Default"/>
              <w:numPr>
                <w:ilvl w:val="1"/>
                <w:numId w:val="27"/>
              </w:numPr>
              <w:ind w:left="720"/>
              <w:rPr>
                <w:sz w:val="20"/>
                <w:szCs w:val="20"/>
              </w:rPr>
            </w:pPr>
            <w:proofErr w:type="spellStart"/>
            <w:r>
              <w:rPr>
                <w:sz w:val="20"/>
                <w:szCs w:val="20"/>
              </w:rPr>
              <w:t>ZoekIngeschrevenPeroonOpPostcodeHuisnummer</w:t>
            </w:r>
            <w:proofErr w:type="spellEnd"/>
          </w:p>
          <w:p w14:paraId="1AD2ABB2" w14:textId="7CCE9F2E" w:rsidR="00AA5CC1" w:rsidRDefault="00AA5CC1" w:rsidP="00AA5CC1">
            <w:pPr>
              <w:pStyle w:val="Default"/>
              <w:numPr>
                <w:ilvl w:val="1"/>
                <w:numId w:val="27"/>
              </w:numPr>
              <w:ind w:left="720"/>
              <w:rPr>
                <w:sz w:val="20"/>
                <w:szCs w:val="20"/>
              </w:rPr>
            </w:pPr>
            <w:proofErr w:type="spellStart"/>
            <w:r>
              <w:rPr>
                <w:sz w:val="20"/>
                <w:szCs w:val="20"/>
              </w:rPr>
              <w:t>ZoekIngeschrevenPeroonOpBinnenlandsVerblijfsadres</w:t>
            </w:r>
            <w:proofErr w:type="spellEnd"/>
          </w:p>
          <w:p w14:paraId="50F3A220" w14:textId="0CFFAEDE" w:rsidR="00D741F2" w:rsidRDefault="00AA5CC1" w:rsidP="00B07865">
            <w:pPr>
              <w:pStyle w:val="Default"/>
              <w:numPr>
                <w:ilvl w:val="1"/>
                <w:numId w:val="27"/>
              </w:numPr>
              <w:ind w:left="720"/>
              <w:rPr>
                <w:sz w:val="20"/>
                <w:szCs w:val="20"/>
              </w:rPr>
            </w:pPr>
            <w:proofErr w:type="spellStart"/>
            <w:r>
              <w:rPr>
                <w:sz w:val="20"/>
                <w:szCs w:val="20"/>
              </w:rPr>
              <w:t>RaadpleegBewoning</w:t>
            </w:r>
            <w:proofErr w:type="spellEnd"/>
          </w:p>
          <w:p w14:paraId="6BF3347C" w14:textId="77777777" w:rsidR="00F173DD" w:rsidRDefault="00F173DD" w:rsidP="00F173DD">
            <w:pPr>
              <w:pStyle w:val="Default"/>
              <w:rPr>
                <w:sz w:val="20"/>
                <w:szCs w:val="20"/>
              </w:rPr>
            </w:pPr>
          </w:p>
          <w:p w14:paraId="6C315F06" w14:textId="304F6436" w:rsidR="00F173DD" w:rsidDel="00F337A4" w:rsidRDefault="00F173DD" w:rsidP="00F173DD">
            <w:pPr>
              <w:pStyle w:val="Default"/>
              <w:rPr>
                <w:del w:id="93" w:author="Wit, D de" w:date="2017-07-21T16:24:00Z"/>
                <w:sz w:val="20"/>
                <w:szCs w:val="20"/>
              </w:rPr>
            </w:pPr>
            <w:del w:id="94" w:author="Wit, D de" w:date="2017-07-21T16:24:00Z">
              <w:r w:rsidDel="00F337A4">
                <w:rPr>
                  <w:sz w:val="20"/>
                  <w:szCs w:val="20"/>
                </w:rPr>
                <w:delText>De relatie naar het RSGB-bevragingen is c</w:delText>
              </w:r>
              <w:r w:rsidRPr="00A75374" w:rsidDel="00F337A4">
                <w:rPr>
                  <w:sz w:val="20"/>
                  <w:szCs w:val="20"/>
                </w:rPr>
                <w:delText>onform het advies Eindproductstandaarden</w:delText>
              </w:r>
              <w:r w:rsidDel="00F337A4">
                <w:rPr>
                  <w:sz w:val="20"/>
                  <w:szCs w:val="20"/>
                </w:rPr>
                <w:delText>.</w:delText>
              </w:r>
              <w:r w:rsidRPr="00A75374" w:rsidDel="00F337A4">
                <w:rPr>
                  <w:sz w:val="20"/>
                  <w:szCs w:val="20"/>
                </w:rPr>
                <w:delText xml:space="preserve"> </w:delText>
              </w:r>
              <w:r w:rsidDel="00F337A4">
                <w:rPr>
                  <w:sz w:val="20"/>
                  <w:szCs w:val="20"/>
                </w:rPr>
                <w:delText xml:space="preserve">Deze API's zijn daarmee </w:delText>
              </w:r>
              <w:r w:rsidRPr="00A75374" w:rsidDel="00F337A4">
                <w:rPr>
                  <w:sz w:val="20"/>
                  <w:szCs w:val="20"/>
                </w:rPr>
                <w:delText xml:space="preserve">onderdeel van EPS Opvragen </w:delText>
              </w:r>
              <w:r w:rsidDel="00F337A4">
                <w:rPr>
                  <w:sz w:val="20"/>
                  <w:szCs w:val="20"/>
                </w:rPr>
                <w:delText>(geïnventariseerd) BRP.</w:delText>
              </w:r>
            </w:del>
          </w:p>
          <w:p w14:paraId="75923CA4" w14:textId="70C42DC7" w:rsidR="00F173DD" w:rsidRPr="00A75374" w:rsidDel="00F337A4" w:rsidRDefault="00F173DD" w:rsidP="00F173DD">
            <w:pPr>
              <w:pStyle w:val="Default"/>
              <w:rPr>
                <w:del w:id="95" w:author="Wit, D de" w:date="2017-07-21T16:24:00Z"/>
                <w:sz w:val="20"/>
                <w:szCs w:val="20"/>
              </w:rPr>
            </w:pPr>
          </w:p>
          <w:p w14:paraId="6D9FF8D2" w14:textId="4396C170"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ins w:id="96" w:author="Wit, D de" w:date="2017-07-21T16:24:00Z">
              <w:r w:rsidR="00F337A4">
                <w:rPr>
                  <w:sz w:val="20"/>
                  <w:szCs w:val="20"/>
                </w:rPr>
                <w:t xml:space="preserve">elementaire </w:t>
              </w:r>
            </w:ins>
            <w:r w:rsidRPr="00F543CB">
              <w:rPr>
                <w:sz w:val="20"/>
                <w:szCs w:val="20"/>
              </w:rPr>
              <w:t>v</w:t>
            </w:r>
            <w:r w:rsidR="00CF42B2" w:rsidRPr="00F543CB">
              <w:rPr>
                <w:sz w:val="20"/>
                <w:szCs w:val="20"/>
              </w:rPr>
              <w:t xml:space="preserve">raagberichten </w:t>
            </w:r>
            <w:r w:rsidR="00F80527" w:rsidRPr="00A75374">
              <w:rPr>
                <w:sz w:val="20"/>
                <w:szCs w:val="20"/>
              </w:rPr>
              <w:t xml:space="preserve">voor Natuurlijke Personen worden </w:t>
            </w:r>
            <w:ins w:id="97" w:author="Wit, D de" w:date="2017-07-21T16:24:00Z">
              <w:r w:rsidR="00F337A4">
                <w:rPr>
                  <w:sz w:val="20"/>
                  <w:szCs w:val="20"/>
                </w:rPr>
                <w:t xml:space="preserve">daarnaast </w:t>
              </w:r>
            </w:ins>
            <w:r w:rsidR="00F80527" w:rsidRPr="00A75374">
              <w:rPr>
                <w:sz w:val="20"/>
                <w:szCs w:val="20"/>
              </w:rPr>
              <w:t xml:space="preserve">onderscheiden </w:t>
            </w:r>
            <w:r w:rsidRPr="00F543CB">
              <w:rPr>
                <w:sz w:val="20"/>
                <w:szCs w:val="20"/>
              </w:rPr>
              <w:t xml:space="preserve">(inhoudelijk conform </w:t>
            </w:r>
            <w:r w:rsidR="00AA5CC1">
              <w:rPr>
                <w:sz w:val="20"/>
                <w:szCs w:val="20"/>
              </w:rPr>
              <w:t>LO GBA</w:t>
            </w:r>
            <w:r w:rsidRPr="00F543CB">
              <w:rPr>
                <w:sz w:val="20"/>
                <w:szCs w:val="20"/>
              </w:rPr>
              <w:t>).</w:t>
            </w:r>
          </w:p>
          <w:p w14:paraId="428D8849" w14:textId="140CB428" w:rsidR="008B1A2D" w:rsidRDefault="00F173DD" w:rsidP="00F543CB">
            <w:pPr>
              <w:pStyle w:val="Default"/>
              <w:numPr>
                <w:ilvl w:val="1"/>
                <w:numId w:val="27"/>
              </w:numPr>
              <w:ind w:left="720"/>
              <w:rPr>
                <w:sz w:val="20"/>
                <w:szCs w:val="20"/>
              </w:rPr>
            </w:pPr>
            <w:r>
              <w:rPr>
                <w:sz w:val="20"/>
                <w:szCs w:val="20"/>
              </w:rPr>
              <w:t>Opvragen NAW</w:t>
            </w:r>
            <w:r w:rsidR="00B97899">
              <w:rPr>
                <w:sz w:val="20"/>
                <w:szCs w:val="20"/>
              </w:rPr>
              <w:t>-gegevens (categorie 1</w:t>
            </w:r>
            <w:r w:rsidR="00C41170">
              <w:rPr>
                <w:sz w:val="20"/>
                <w:szCs w:val="20"/>
              </w:rPr>
              <w:t xml:space="preserve"> </w:t>
            </w:r>
            <w:r w:rsidR="00B97899">
              <w:rPr>
                <w:sz w:val="20"/>
                <w:szCs w:val="20"/>
              </w:rPr>
              <w:t xml:space="preserve">en </w:t>
            </w:r>
            <w:r>
              <w:rPr>
                <w:sz w:val="20"/>
                <w:szCs w:val="20"/>
              </w:rPr>
              <w:t>8)</w:t>
            </w:r>
            <w:r w:rsidR="00F80527">
              <w:rPr>
                <w:sz w:val="20"/>
                <w:szCs w:val="20"/>
              </w:rPr>
              <w:t xml:space="preserve"> op basis van BSN</w:t>
            </w:r>
          </w:p>
          <w:p w14:paraId="07438DD3" w14:textId="4104540F" w:rsidR="00F173DD" w:rsidRPr="000C1F01" w:rsidRDefault="00F173DD" w:rsidP="00F543CB">
            <w:pPr>
              <w:pStyle w:val="Default"/>
              <w:numPr>
                <w:ilvl w:val="1"/>
                <w:numId w:val="27"/>
              </w:numPr>
              <w:ind w:left="720"/>
              <w:rPr>
                <w:sz w:val="20"/>
                <w:szCs w:val="20"/>
              </w:rPr>
            </w:pPr>
            <w:r w:rsidRPr="000C1F01">
              <w:rPr>
                <w:sz w:val="20"/>
                <w:szCs w:val="20"/>
              </w:rPr>
              <w:t>Opvragen relatie</w:t>
            </w:r>
            <w:r w:rsidR="00DF5EE1" w:rsidRPr="000C1F01">
              <w:rPr>
                <w:sz w:val="20"/>
                <w:szCs w:val="20"/>
              </w:rPr>
              <w:t>s</w:t>
            </w:r>
            <w:r w:rsidRPr="000C1F01">
              <w:rPr>
                <w:sz w:val="20"/>
                <w:szCs w:val="20"/>
              </w:rPr>
              <w:t xml:space="preserve"> (categorie</w:t>
            </w:r>
            <w:r w:rsidR="00DF5EE1" w:rsidRPr="000C1F01">
              <w:rPr>
                <w:sz w:val="20"/>
                <w:szCs w:val="20"/>
              </w:rPr>
              <w:t xml:space="preserve"> 2</w:t>
            </w:r>
            <w:r w:rsidR="000C1F01" w:rsidRPr="000C1F01">
              <w:rPr>
                <w:sz w:val="20"/>
                <w:szCs w:val="20"/>
              </w:rPr>
              <w:t xml:space="preserve">, </w:t>
            </w:r>
            <w:r w:rsidR="00DF5EE1" w:rsidRPr="000C1F01">
              <w:rPr>
                <w:sz w:val="20"/>
                <w:szCs w:val="20"/>
              </w:rPr>
              <w:t>3, 5</w:t>
            </w:r>
            <w:r w:rsidR="00E46F60" w:rsidRPr="000C1F01">
              <w:rPr>
                <w:sz w:val="20"/>
                <w:szCs w:val="20"/>
              </w:rPr>
              <w:t>, 9</w:t>
            </w:r>
            <w:r w:rsidR="000C1F01">
              <w:rPr>
                <w:sz w:val="20"/>
                <w:szCs w:val="20"/>
              </w:rPr>
              <w:t>)</w:t>
            </w:r>
            <w:r w:rsidR="00F80527">
              <w:rPr>
                <w:sz w:val="20"/>
                <w:szCs w:val="20"/>
              </w:rPr>
              <w:t xml:space="preserve"> op basis van BSN</w:t>
            </w:r>
          </w:p>
          <w:p w14:paraId="4FCF6350" w14:textId="2D5EB204" w:rsidR="000C1F01" w:rsidRDefault="000C1F01" w:rsidP="000C1F01">
            <w:pPr>
              <w:pStyle w:val="Default"/>
              <w:numPr>
                <w:ilvl w:val="1"/>
                <w:numId w:val="27"/>
              </w:numPr>
              <w:ind w:left="720"/>
              <w:rPr>
                <w:sz w:val="20"/>
                <w:szCs w:val="20"/>
              </w:rPr>
            </w:pPr>
            <w:r>
              <w:rPr>
                <w:sz w:val="20"/>
                <w:szCs w:val="20"/>
              </w:rPr>
              <w:t xml:space="preserve">Opvragen </w:t>
            </w:r>
            <w:r w:rsidR="00F80527">
              <w:rPr>
                <w:sz w:val="20"/>
                <w:szCs w:val="20"/>
              </w:rPr>
              <w:t>specifiek</w:t>
            </w:r>
            <w:r>
              <w:rPr>
                <w:sz w:val="20"/>
                <w:szCs w:val="20"/>
              </w:rPr>
              <w:t xml:space="preserve"> (categorie 1, 4, 6 ,7, 8, 10, 11, 12, 21)</w:t>
            </w:r>
            <w:r w:rsidR="00F80527">
              <w:rPr>
                <w:sz w:val="20"/>
                <w:szCs w:val="20"/>
              </w:rPr>
              <w:t xml:space="preserve"> op basis van BSN</w:t>
            </w:r>
          </w:p>
          <w:p w14:paraId="4AB21DC1" w14:textId="77777777" w:rsidR="00D741F2" w:rsidRPr="00A75374" w:rsidRDefault="00D741F2" w:rsidP="00D741F2">
            <w:pPr>
              <w:rPr>
                <w:sz w:val="20"/>
                <w:szCs w:val="20"/>
              </w:rPr>
            </w:pPr>
          </w:p>
          <w:p w14:paraId="2E2C48A9" w14:textId="18DA5E9B" w:rsidR="00D741F2" w:rsidRPr="00A75374" w:rsidRDefault="00F173DD" w:rsidP="00F337A4">
            <w:pPr>
              <w:pStyle w:val="Default"/>
              <w:rPr>
                <w:sz w:val="20"/>
                <w:szCs w:val="20"/>
              </w:rPr>
              <w:pPrChange w:id="98" w:author="Wit, D de" w:date="2017-07-21T16:24:00Z">
                <w:pPr>
                  <w:pStyle w:val="Default"/>
                </w:pPr>
              </w:pPrChange>
            </w:pPr>
            <w:r>
              <w:rPr>
                <w:sz w:val="20"/>
                <w:szCs w:val="20"/>
              </w:rPr>
              <w:t xml:space="preserve">De relatie naar het </w:t>
            </w:r>
            <w:proofErr w:type="spellStart"/>
            <w:r>
              <w:rPr>
                <w:sz w:val="20"/>
                <w:szCs w:val="20"/>
              </w:rPr>
              <w:t>het</w:t>
            </w:r>
            <w:proofErr w:type="spellEnd"/>
            <w:r>
              <w:rPr>
                <w:sz w:val="20"/>
                <w:szCs w:val="20"/>
              </w:rPr>
              <w:t xml:space="preserve"> LO GBA is c</w:t>
            </w:r>
            <w:r w:rsidRPr="00A75374">
              <w:rPr>
                <w:sz w:val="20"/>
                <w:szCs w:val="20"/>
              </w:rPr>
              <w:t>onform het advies Eindproductstandaarden</w:t>
            </w:r>
            <w:r>
              <w:rPr>
                <w:sz w:val="20"/>
                <w:szCs w:val="20"/>
              </w:rPr>
              <w:t>.</w:t>
            </w:r>
            <w:del w:id="99" w:author="Wit, D de" w:date="2017-07-21T16:24:00Z">
              <w:r w:rsidRPr="00A75374" w:rsidDel="00F337A4">
                <w:rPr>
                  <w:sz w:val="20"/>
                  <w:szCs w:val="20"/>
                </w:rPr>
                <w:delText xml:space="preserve"> </w:delText>
              </w:r>
              <w:r w:rsidDel="00F337A4">
                <w:rPr>
                  <w:sz w:val="20"/>
                  <w:szCs w:val="20"/>
                </w:rPr>
                <w:delText xml:space="preserve">Deze API's zijn daarmee </w:delText>
              </w:r>
              <w:r w:rsidRPr="00A75374" w:rsidDel="00F337A4">
                <w:rPr>
                  <w:sz w:val="20"/>
                  <w:szCs w:val="20"/>
                </w:rPr>
                <w:delText xml:space="preserve">onderdeel van EPS Opvragen </w:delText>
              </w:r>
              <w:r w:rsidDel="00F337A4">
                <w:rPr>
                  <w:sz w:val="20"/>
                  <w:szCs w:val="20"/>
                </w:rPr>
                <w:delText>(achtervang) BRP</w:delText>
              </w:r>
            </w:del>
            <w:r>
              <w:rPr>
                <w:sz w:val="20"/>
                <w:szCs w:val="20"/>
              </w:rPr>
              <w:t>.</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5468E252" w:rsidR="00D741F2" w:rsidRPr="00A75374" w:rsidRDefault="00D741F2" w:rsidP="00F173DD">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w:t>
            </w:r>
            <w:del w:id="100" w:author="Wit, D de" w:date="2017-07-21T16:25:00Z">
              <w:r w:rsidRPr="00A75374" w:rsidDel="000D1C2D">
                <w:rPr>
                  <w:sz w:val="20"/>
                  <w:szCs w:val="20"/>
                </w:rPr>
                <w:delText>Niet-</w:delText>
              </w:r>
            </w:del>
            <w:r w:rsidRPr="00A75374">
              <w:rPr>
                <w:sz w:val="20"/>
                <w:szCs w:val="20"/>
              </w:rPr>
              <w:t>Natuurlijke Personen worden onderscheiden (conform specificaties RSGB-bevragingen).</w:t>
            </w:r>
          </w:p>
          <w:p w14:paraId="5CCBC9E8" w14:textId="2923FC8B" w:rsidR="00F173DD" w:rsidRPr="00A75374" w:rsidRDefault="00F173DD" w:rsidP="00F173DD">
            <w:pPr>
              <w:pStyle w:val="Default"/>
              <w:numPr>
                <w:ilvl w:val="1"/>
                <w:numId w:val="27"/>
              </w:numPr>
              <w:ind w:left="720"/>
              <w:rPr>
                <w:sz w:val="20"/>
                <w:szCs w:val="20"/>
              </w:rPr>
            </w:pPr>
            <w:proofErr w:type="spellStart"/>
            <w:r w:rsidRPr="00A75374">
              <w:rPr>
                <w:sz w:val="20"/>
                <w:szCs w:val="20"/>
              </w:rPr>
              <w:t>RaadpleegIngesch</w:t>
            </w:r>
            <w:r>
              <w:rPr>
                <w:sz w:val="20"/>
                <w:szCs w:val="20"/>
              </w:rPr>
              <w:t>revenPersoonResponse</w:t>
            </w:r>
            <w:proofErr w:type="spellEnd"/>
            <w:r w:rsidRPr="00A75374">
              <w:rPr>
                <w:sz w:val="20"/>
                <w:szCs w:val="20"/>
              </w:rPr>
              <w:t xml:space="preserve"> </w:t>
            </w:r>
          </w:p>
          <w:p w14:paraId="110DA11A" w14:textId="54189939" w:rsidR="00F173DD" w:rsidRDefault="00F173DD" w:rsidP="00F173DD">
            <w:pPr>
              <w:pStyle w:val="Default"/>
              <w:numPr>
                <w:ilvl w:val="1"/>
                <w:numId w:val="27"/>
              </w:numPr>
              <w:ind w:left="720"/>
              <w:rPr>
                <w:sz w:val="20"/>
                <w:szCs w:val="20"/>
              </w:rPr>
            </w:pPr>
            <w:proofErr w:type="spellStart"/>
            <w:r>
              <w:rPr>
                <w:sz w:val="20"/>
                <w:szCs w:val="20"/>
              </w:rPr>
              <w:t>ZoekIngeschrevenPeroonOpGeslachtsnaamResponse</w:t>
            </w:r>
            <w:proofErr w:type="spellEnd"/>
          </w:p>
          <w:p w14:paraId="52EA116D" w14:textId="4EBAF0EE" w:rsidR="00F173DD" w:rsidRDefault="00F173DD" w:rsidP="00F173DD">
            <w:pPr>
              <w:pStyle w:val="Default"/>
              <w:numPr>
                <w:ilvl w:val="1"/>
                <w:numId w:val="27"/>
              </w:numPr>
              <w:ind w:left="720"/>
              <w:rPr>
                <w:sz w:val="20"/>
                <w:szCs w:val="20"/>
              </w:rPr>
            </w:pPr>
            <w:proofErr w:type="spellStart"/>
            <w:r>
              <w:rPr>
                <w:sz w:val="20"/>
                <w:szCs w:val="20"/>
              </w:rPr>
              <w:t>ZoekIngeschrevenPeroonOpPostcodeHuisnummerResponse</w:t>
            </w:r>
            <w:proofErr w:type="spellEnd"/>
          </w:p>
          <w:p w14:paraId="78AB582A" w14:textId="74B9B067" w:rsidR="00F173DD" w:rsidRDefault="00F173DD" w:rsidP="00F173DD">
            <w:pPr>
              <w:pStyle w:val="Default"/>
              <w:numPr>
                <w:ilvl w:val="1"/>
                <w:numId w:val="27"/>
              </w:numPr>
              <w:ind w:left="720"/>
              <w:rPr>
                <w:sz w:val="20"/>
                <w:szCs w:val="20"/>
              </w:rPr>
            </w:pPr>
            <w:proofErr w:type="spellStart"/>
            <w:r>
              <w:rPr>
                <w:sz w:val="20"/>
                <w:szCs w:val="20"/>
              </w:rPr>
              <w:t>ZoekIngeschrevenPeroonOpBinnenlandsVerblijfsadresResponse</w:t>
            </w:r>
            <w:proofErr w:type="spellEnd"/>
          </w:p>
          <w:p w14:paraId="60622DBB" w14:textId="12B1465F" w:rsidR="00F173DD" w:rsidRDefault="00F173DD" w:rsidP="00F173DD">
            <w:pPr>
              <w:pStyle w:val="Default"/>
              <w:numPr>
                <w:ilvl w:val="1"/>
                <w:numId w:val="27"/>
              </w:numPr>
              <w:ind w:left="720"/>
              <w:rPr>
                <w:sz w:val="20"/>
                <w:szCs w:val="20"/>
              </w:rPr>
            </w:pPr>
            <w:proofErr w:type="spellStart"/>
            <w:r>
              <w:rPr>
                <w:sz w:val="20"/>
                <w:szCs w:val="20"/>
              </w:rPr>
              <w:t>RaadpleegBewoningResponse</w:t>
            </w:r>
            <w:proofErr w:type="spellEnd"/>
          </w:p>
          <w:p w14:paraId="5FFC6670" w14:textId="77777777" w:rsidR="00F80527" w:rsidRDefault="00F80527" w:rsidP="00AC0EC9">
            <w:pPr>
              <w:ind w:left="360"/>
              <w:rPr>
                <w:sz w:val="20"/>
                <w:szCs w:val="20"/>
              </w:rPr>
            </w:pPr>
          </w:p>
          <w:p w14:paraId="70F2CCB2" w14:textId="43B05D15" w:rsidR="00F80527" w:rsidRPr="00F543CB" w:rsidRDefault="00F80527" w:rsidP="00F80527">
            <w:pPr>
              <w:pStyle w:val="Lijstalinea"/>
              <w:numPr>
                <w:ilvl w:val="0"/>
                <w:numId w:val="26"/>
              </w:numPr>
              <w:ind w:left="360"/>
              <w:rPr>
                <w:sz w:val="20"/>
                <w:szCs w:val="20"/>
              </w:rPr>
            </w:pPr>
            <w:r w:rsidRPr="00F543CB">
              <w:rPr>
                <w:sz w:val="20"/>
                <w:szCs w:val="20"/>
              </w:rPr>
              <w:t xml:space="preserve">De volgende </w:t>
            </w:r>
            <w:r>
              <w:rPr>
                <w:sz w:val="20"/>
                <w:szCs w:val="20"/>
              </w:rPr>
              <w:t>synchrone antwoord</w:t>
            </w:r>
            <w:r w:rsidRPr="00F543CB">
              <w:rPr>
                <w:sz w:val="20"/>
                <w:szCs w:val="20"/>
              </w:rPr>
              <w:t xml:space="preserve">berichten </w:t>
            </w:r>
            <w:r w:rsidRPr="00A75374">
              <w:rPr>
                <w:sz w:val="20"/>
                <w:szCs w:val="20"/>
              </w:rPr>
              <w:t xml:space="preserve">voor Natuurlijke Personen worden onderscheiden </w:t>
            </w:r>
            <w:r w:rsidRPr="00F543CB">
              <w:rPr>
                <w:sz w:val="20"/>
                <w:szCs w:val="20"/>
              </w:rPr>
              <w:t xml:space="preserve">(inhoudelijk conform </w:t>
            </w:r>
            <w:r>
              <w:rPr>
                <w:sz w:val="20"/>
                <w:szCs w:val="20"/>
              </w:rPr>
              <w:t>LO GBA</w:t>
            </w:r>
            <w:r w:rsidRPr="00F543CB">
              <w:rPr>
                <w:sz w:val="20"/>
                <w:szCs w:val="20"/>
              </w:rPr>
              <w:t>).</w:t>
            </w:r>
          </w:p>
          <w:p w14:paraId="2DA3CC17" w14:textId="4008A3D4" w:rsidR="00F80527" w:rsidRDefault="00F80527" w:rsidP="00F80527">
            <w:pPr>
              <w:pStyle w:val="Default"/>
              <w:numPr>
                <w:ilvl w:val="1"/>
                <w:numId w:val="27"/>
              </w:numPr>
              <w:ind w:left="720"/>
              <w:rPr>
                <w:sz w:val="20"/>
                <w:szCs w:val="20"/>
              </w:rPr>
            </w:pPr>
            <w:r>
              <w:rPr>
                <w:sz w:val="20"/>
                <w:szCs w:val="20"/>
              </w:rPr>
              <w:t xml:space="preserve">Opvragen NAW-gegevens (categorie 1 en 8) </w:t>
            </w:r>
          </w:p>
          <w:p w14:paraId="7FD958E8" w14:textId="0518BF79" w:rsidR="00F80527" w:rsidRPr="000C1F01" w:rsidRDefault="00F80527" w:rsidP="00F80527">
            <w:pPr>
              <w:pStyle w:val="Default"/>
              <w:numPr>
                <w:ilvl w:val="1"/>
                <w:numId w:val="27"/>
              </w:numPr>
              <w:ind w:left="720"/>
              <w:rPr>
                <w:sz w:val="20"/>
                <w:szCs w:val="20"/>
              </w:rPr>
            </w:pPr>
            <w:r w:rsidRPr="000C1F01">
              <w:rPr>
                <w:sz w:val="20"/>
                <w:szCs w:val="20"/>
              </w:rPr>
              <w:t>Opvragen relaties (</w:t>
            </w:r>
            <w:r w:rsidR="00337683">
              <w:rPr>
                <w:sz w:val="20"/>
                <w:szCs w:val="20"/>
              </w:rPr>
              <w:t xml:space="preserve">enkel het BSN van het gerelateerde object uit </w:t>
            </w:r>
            <w:r w:rsidRPr="000C1F01">
              <w:rPr>
                <w:sz w:val="20"/>
                <w:szCs w:val="20"/>
              </w:rPr>
              <w:t xml:space="preserve">categorie </w:t>
            </w:r>
            <w:r w:rsidR="00B97899" w:rsidRPr="000C1F01">
              <w:rPr>
                <w:sz w:val="20"/>
                <w:szCs w:val="20"/>
              </w:rPr>
              <w:t>2, 3, 5, 9</w:t>
            </w:r>
            <w:r>
              <w:rPr>
                <w:sz w:val="20"/>
                <w:szCs w:val="20"/>
              </w:rPr>
              <w:t>)</w:t>
            </w:r>
          </w:p>
          <w:p w14:paraId="5034B238" w14:textId="61879AA5" w:rsidR="00F80527" w:rsidRDefault="00F80527" w:rsidP="00F80527">
            <w:pPr>
              <w:pStyle w:val="Default"/>
              <w:numPr>
                <w:ilvl w:val="1"/>
                <w:numId w:val="27"/>
              </w:numPr>
              <w:ind w:left="720"/>
              <w:rPr>
                <w:sz w:val="20"/>
                <w:szCs w:val="20"/>
              </w:rPr>
            </w:pPr>
            <w:r>
              <w:rPr>
                <w:sz w:val="20"/>
                <w:szCs w:val="20"/>
              </w:rPr>
              <w:lastRenderedPageBreak/>
              <w:t xml:space="preserve">Opvragen specifiek (categorie </w:t>
            </w:r>
            <w:r w:rsidR="00B97899">
              <w:rPr>
                <w:sz w:val="20"/>
                <w:szCs w:val="20"/>
              </w:rPr>
              <w:t>1, 4, 6 ,7, 8, 10, 11, 12, 21</w:t>
            </w:r>
            <w:r>
              <w:rPr>
                <w:sz w:val="20"/>
                <w:szCs w:val="20"/>
              </w:rPr>
              <w:t>)</w:t>
            </w:r>
          </w:p>
          <w:p w14:paraId="4E82F77F" w14:textId="77777777" w:rsidR="00B97899" w:rsidRDefault="00B97899" w:rsidP="00B97899">
            <w:pPr>
              <w:pStyle w:val="Default"/>
              <w:rPr>
                <w:sz w:val="20"/>
                <w:szCs w:val="20"/>
              </w:rPr>
            </w:pPr>
          </w:p>
          <w:p w14:paraId="6DFDD4C0" w14:textId="77777777" w:rsidR="00C41170" w:rsidRDefault="00B97899" w:rsidP="00B97899">
            <w:pPr>
              <w:rPr>
                <w:sz w:val="20"/>
                <w:szCs w:val="20"/>
              </w:rPr>
            </w:pPr>
            <w:r>
              <w:rPr>
                <w:sz w:val="20"/>
                <w:szCs w:val="20"/>
              </w:rPr>
              <w:t xml:space="preserve">In ieder NPS-antwoordbericht komt de maximale set aan attributen richting KZA overeen met de set in bijlage 1. Een grotere informatiebehoefte heeft KZA op het moment niet. De inperking qua aantal attributen t.o.v. de specificatie van RSGB-bevragingen of LO GBA komt tot stand door het inrichten van autorisatie voor KZA aan de kant van </w:t>
            </w:r>
            <w:proofErr w:type="spellStart"/>
            <w:r>
              <w:rPr>
                <w:sz w:val="20"/>
                <w:szCs w:val="20"/>
              </w:rPr>
              <w:t>Vicrea</w:t>
            </w:r>
            <w:proofErr w:type="spellEnd"/>
            <w:r>
              <w:rPr>
                <w:sz w:val="20"/>
                <w:szCs w:val="20"/>
              </w:rPr>
              <w:t xml:space="preserve">. </w:t>
            </w:r>
          </w:p>
          <w:p w14:paraId="1B1D9F5F" w14:textId="77777777" w:rsidR="00C41170" w:rsidRDefault="00C41170" w:rsidP="00B97899">
            <w:pPr>
              <w:rPr>
                <w:sz w:val="20"/>
                <w:szCs w:val="20"/>
              </w:rPr>
            </w:pPr>
          </w:p>
          <w:p w14:paraId="115DA85E" w14:textId="5A77C68B" w:rsidR="00B97899" w:rsidRDefault="00B97899" w:rsidP="00C41170">
            <w:pPr>
              <w:rPr>
                <w:sz w:val="20"/>
                <w:szCs w:val="20"/>
              </w:rPr>
            </w:pPr>
            <w:r>
              <w:rPr>
                <w:sz w:val="20"/>
                <w:szCs w:val="20"/>
              </w:rPr>
              <w:t>Dit geldt ook voor het niet teruggeven van personen aan KZA met een indicatie geheim</w:t>
            </w:r>
            <w:r w:rsidR="00C41170">
              <w:rPr>
                <w:sz w:val="20"/>
                <w:szCs w:val="20"/>
              </w:rPr>
              <w:t xml:space="preserve"> en voor het niet teruggeven van overleden personen. Voor opvragen specifiek geldt dat niet, aangezien er dan specifiek gevraagd wordt naar overlijden of geheimhouding.</w:t>
            </w:r>
            <w:r>
              <w:rPr>
                <w:sz w:val="20"/>
                <w:szCs w:val="20"/>
              </w:rPr>
              <w:t xml:space="preserve">. </w:t>
            </w:r>
          </w:p>
          <w:p w14:paraId="1C71E136" w14:textId="63E267AA" w:rsidR="00F80527" w:rsidRPr="00A75374" w:rsidRDefault="00F80527" w:rsidP="00B97899">
            <w:pPr>
              <w:pStyle w:val="Default"/>
              <w:ind w:left="720"/>
              <w:rPr>
                <w:sz w:val="20"/>
                <w:szCs w:val="20"/>
              </w:rPr>
            </w:pP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15691729" w:rsidR="00AC0EC9" w:rsidRPr="00EB716D" w:rsidRDefault="00AC0EC9" w:rsidP="00AC0EC9">
      <w:pPr>
        <w:pStyle w:val="Kop1"/>
      </w:pPr>
      <w:bookmarkStart w:id="101" w:name="_Toc488418793"/>
      <w:r w:rsidRPr="00EB716D">
        <w:lastRenderedPageBreak/>
        <w:t xml:space="preserve">Bijlage </w:t>
      </w:r>
      <w:r>
        <w:t>1</w:t>
      </w:r>
      <w:r w:rsidRPr="00EB716D">
        <w:t xml:space="preserve"> </w:t>
      </w:r>
      <w:r>
        <w:t>Subject NPS</w:t>
      </w:r>
      <w:bookmarkEnd w:id="101"/>
    </w:p>
    <w:p w14:paraId="5DE7B09D" w14:textId="4F6C8368" w:rsidR="00BF5E02" w:rsidRDefault="00BF5E02" w:rsidP="00BF5E02">
      <w:pPr>
        <w:rPr>
          <w:sz w:val="20"/>
        </w:rPr>
      </w:pPr>
      <w:r w:rsidRPr="00BF5E02">
        <w:rPr>
          <w:sz w:val="20"/>
        </w:rPr>
        <w:t xml:space="preserve">Maximale set aan </w:t>
      </w:r>
      <w:r w:rsidR="00F173DD">
        <w:rPr>
          <w:sz w:val="20"/>
        </w:rPr>
        <w:t>NPS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4402"/>
        <w:gridCol w:w="4658"/>
      </w:tblGrid>
      <w:tr w:rsidR="00F173DD" w:rsidRPr="00F173DD" w14:paraId="1EF26A1A" w14:textId="77777777" w:rsidTr="00DF5EE1">
        <w:trPr>
          <w:trHeight w:val="255"/>
          <w:tblHeader/>
        </w:trPr>
        <w:tc>
          <w:tcPr>
            <w:tcW w:w="4402" w:type="dxa"/>
          </w:tcPr>
          <w:p w14:paraId="3D01607A" w14:textId="77777777" w:rsidR="00F173DD" w:rsidRPr="00F173DD" w:rsidRDefault="00F173DD" w:rsidP="00DF5EE1">
            <w:pPr>
              <w:rPr>
                <w:b/>
                <w:sz w:val="20"/>
                <w:szCs w:val="20"/>
              </w:rPr>
            </w:pPr>
            <w:r w:rsidRPr="00F173DD">
              <w:rPr>
                <w:b/>
                <w:sz w:val="20"/>
                <w:szCs w:val="20"/>
              </w:rPr>
              <w:t>Attribuut</w:t>
            </w:r>
          </w:p>
        </w:tc>
        <w:tc>
          <w:tcPr>
            <w:tcW w:w="4658" w:type="dxa"/>
            <w:noWrap/>
          </w:tcPr>
          <w:p w14:paraId="78DF05E7" w14:textId="5623A2F6"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054DA1A0" w14:textId="77777777" w:rsidTr="00DF5EE1">
        <w:trPr>
          <w:trHeight w:val="255"/>
        </w:trPr>
        <w:tc>
          <w:tcPr>
            <w:tcW w:w="4402" w:type="dxa"/>
          </w:tcPr>
          <w:p w14:paraId="54DD3299" w14:textId="77777777" w:rsidR="00F173DD" w:rsidRPr="00F173DD" w:rsidRDefault="00F173DD" w:rsidP="00DF5EE1">
            <w:pPr>
              <w:rPr>
                <w:sz w:val="20"/>
                <w:szCs w:val="20"/>
              </w:rPr>
            </w:pPr>
            <w:r w:rsidRPr="00F173DD">
              <w:rPr>
                <w:sz w:val="20"/>
                <w:szCs w:val="20"/>
              </w:rPr>
              <w:t>Burgerservicenummer</w:t>
            </w:r>
          </w:p>
        </w:tc>
        <w:tc>
          <w:tcPr>
            <w:tcW w:w="4658" w:type="dxa"/>
            <w:noWrap/>
            <w:hideMark/>
          </w:tcPr>
          <w:p w14:paraId="44EAF88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inp.bsn</w:t>
            </w:r>
            <w:proofErr w:type="spellEnd"/>
          </w:p>
        </w:tc>
      </w:tr>
      <w:tr w:rsidR="00F173DD" w:rsidRPr="00F173DD" w14:paraId="6475C7EC" w14:textId="77777777" w:rsidTr="00DF5EE1">
        <w:trPr>
          <w:trHeight w:val="255"/>
        </w:trPr>
        <w:tc>
          <w:tcPr>
            <w:tcW w:w="4402" w:type="dxa"/>
          </w:tcPr>
          <w:p w14:paraId="0E3E2249" w14:textId="77777777" w:rsidR="00F173DD" w:rsidRPr="00F173DD" w:rsidRDefault="00F173DD" w:rsidP="00DF5EE1">
            <w:pPr>
              <w:rPr>
                <w:sz w:val="20"/>
                <w:szCs w:val="20"/>
              </w:rPr>
            </w:pPr>
            <w:r w:rsidRPr="00F173DD">
              <w:rPr>
                <w:sz w:val="20"/>
                <w:szCs w:val="20"/>
              </w:rPr>
              <w:t>Indicatie authentiek</w:t>
            </w:r>
          </w:p>
        </w:tc>
        <w:tc>
          <w:tcPr>
            <w:tcW w:w="4658" w:type="dxa"/>
            <w:noWrap/>
            <w:hideMark/>
          </w:tcPr>
          <w:p w14:paraId="00B615FA" w14:textId="77777777" w:rsidR="00F173DD" w:rsidRPr="00F173DD" w:rsidRDefault="00F173DD" w:rsidP="00DF5EE1">
            <w:pPr>
              <w:rPr>
                <w:sz w:val="20"/>
                <w:szCs w:val="20"/>
              </w:rPr>
            </w:pPr>
            <w:r w:rsidRPr="00F173DD">
              <w:rPr>
                <w:sz w:val="20"/>
                <w:szCs w:val="20"/>
              </w:rPr>
              <w:t>NPS/authentiek</w:t>
            </w:r>
          </w:p>
        </w:tc>
      </w:tr>
      <w:tr w:rsidR="00F173DD" w:rsidRPr="00F173DD" w14:paraId="603F472C" w14:textId="77777777" w:rsidTr="00DF5EE1">
        <w:trPr>
          <w:trHeight w:val="255"/>
        </w:trPr>
        <w:tc>
          <w:tcPr>
            <w:tcW w:w="4402" w:type="dxa"/>
          </w:tcPr>
          <w:p w14:paraId="15839A1B" w14:textId="77777777" w:rsidR="00F173DD" w:rsidRPr="00F173DD" w:rsidRDefault="00F173DD" w:rsidP="00DF5EE1">
            <w:pPr>
              <w:rPr>
                <w:sz w:val="20"/>
                <w:szCs w:val="20"/>
              </w:rPr>
            </w:pPr>
            <w:r w:rsidRPr="00F173DD">
              <w:rPr>
                <w:sz w:val="20"/>
                <w:szCs w:val="20"/>
              </w:rPr>
              <w:t>Geslachtsnaam</w:t>
            </w:r>
          </w:p>
        </w:tc>
        <w:tc>
          <w:tcPr>
            <w:tcW w:w="4658" w:type="dxa"/>
            <w:noWrap/>
            <w:hideMark/>
          </w:tcPr>
          <w:p w14:paraId="74BBB5ED" w14:textId="77777777" w:rsidR="00F173DD" w:rsidRPr="00F173DD" w:rsidRDefault="00F173DD" w:rsidP="00DF5EE1">
            <w:pPr>
              <w:rPr>
                <w:sz w:val="20"/>
                <w:szCs w:val="20"/>
              </w:rPr>
            </w:pPr>
            <w:r w:rsidRPr="00F173DD">
              <w:rPr>
                <w:sz w:val="20"/>
                <w:szCs w:val="20"/>
              </w:rPr>
              <w:t>NPS/geslachtsnaam</w:t>
            </w:r>
          </w:p>
        </w:tc>
      </w:tr>
      <w:tr w:rsidR="00F173DD" w:rsidRPr="00F173DD" w14:paraId="32789353" w14:textId="77777777" w:rsidTr="00DF5EE1">
        <w:trPr>
          <w:trHeight w:val="255"/>
        </w:trPr>
        <w:tc>
          <w:tcPr>
            <w:tcW w:w="4402" w:type="dxa"/>
          </w:tcPr>
          <w:p w14:paraId="769A4969" w14:textId="77777777" w:rsidR="00F173DD" w:rsidRPr="00F173DD" w:rsidRDefault="00F173DD" w:rsidP="00DF5EE1">
            <w:pPr>
              <w:rPr>
                <w:sz w:val="20"/>
                <w:szCs w:val="20"/>
              </w:rPr>
            </w:pPr>
            <w:r w:rsidRPr="00F173DD">
              <w:rPr>
                <w:sz w:val="20"/>
                <w:szCs w:val="20"/>
              </w:rPr>
              <w:t>Voorvoegsels geslachtsnaam</w:t>
            </w:r>
          </w:p>
        </w:tc>
        <w:tc>
          <w:tcPr>
            <w:tcW w:w="4658" w:type="dxa"/>
            <w:noWrap/>
            <w:hideMark/>
          </w:tcPr>
          <w:p w14:paraId="17FF269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voorvoegselGeslachtsnaam</w:t>
            </w:r>
            <w:proofErr w:type="spellEnd"/>
          </w:p>
        </w:tc>
      </w:tr>
      <w:tr w:rsidR="00F173DD" w:rsidRPr="00F173DD" w14:paraId="62EFC108" w14:textId="77777777" w:rsidTr="00DF5EE1">
        <w:trPr>
          <w:trHeight w:val="299"/>
        </w:trPr>
        <w:tc>
          <w:tcPr>
            <w:tcW w:w="4402" w:type="dxa"/>
          </w:tcPr>
          <w:p w14:paraId="56B8A587" w14:textId="77777777" w:rsidR="00F173DD" w:rsidRPr="00F173DD" w:rsidRDefault="00F173DD" w:rsidP="00DF5EE1">
            <w:pPr>
              <w:rPr>
                <w:sz w:val="20"/>
                <w:szCs w:val="20"/>
              </w:rPr>
            </w:pPr>
            <w:r w:rsidRPr="00F173DD">
              <w:rPr>
                <w:sz w:val="20"/>
                <w:szCs w:val="20"/>
              </w:rPr>
              <w:t>Voorletters</w:t>
            </w:r>
          </w:p>
        </w:tc>
        <w:tc>
          <w:tcPr>
            <w:tcW w:w="4658" w:type="dxa"/>
            <w:noWrap/>
            <w:hideMark/>
          </w:tcPr>
          <w:p w14:paraId="04B305BC" w14:textId="77777777" w:rsidR="00F173DD" w:rsidRPr="00F173DD" w:rsidRDefault="00F173DD" w:rsidP="00DF5EE1">
            <w:pPr>
              <w:rPr>
                <w:sz w:val="20"/>
                <w:szCs w:val="20"/>
              </w:rPr>
            </w:pPr>
            <w:r w:rsidRPr="00F173DD">
              <w:rPr>
                <w:sz w:val="20"/>
                <w:szCs w:val="20"/>
              </w:rPr>
              <w:t>NPS/voorletters</w:t>
            </w:r>
          </w:p>
        </w:tc>
      </w:tr>
      <w:tr w:rsidR="00F173DD" w:rsidRPr="00F173DD" w14:paraId="4DD85B78" w14:textId="77777777" w:rsidTr="00DF5EE1">
        <w:trPr>
          <w:trHeight w:val="255"/>
        </w:trPr>
        <w:tc>
          <w:tcPr>
            <w:tcW w:w="4402" w:type="dxa"/>
          </w:tcPr>
          <w:p w14:paraId="22CD318A" w14:textId="77777777" w:rsidR="00F173DD" w:rsidRPr="00F173DD" w:rsidRDefault="00F173DD" w:rsidP="00DF5EE1">
            <w:pPr>
              <w:rPr>
                <w:sz w:val="20"/>
                <w:szCs w:val="20"/>
              </w:rPr>
            </w:pPr>
            <w:r w:rsidRPr="00F173DD">
              <w:rPr>
                <w:sz w:val="20"/>
                <w:szCs w:val="20"/>
              </w:rPr>
              <w:t>Voornamen</w:t>
            </w:r>
          </w:p>
        </w:tc>
        <w:tc>
          <w:tcPr>
            <w:tcW w:w="4658" w:type="dxa"/>
            <w:noWrap/>
            <w:hideMark/>
          </w:tcPr>
          <w:p w14:paraId="34F2489C" w14:textId="77777777" w:rsidR="00F173DD" w:rsidRPr="00F173DD" w:rsidRDefault="00F173DD" w:rsidP="00DF5EE1">
            <w:pPr>
              <w:rPr>
                <w:sz w:val="20"/>
                <w:szCs w:val="20"/>
              </w:rPr>
            </w:pPr>
            <w:r w:rsidRPr="00F173DD">
              <w:rPr>
                <w:sz w:val="20"/>
                <w:szCs w:val="20"/>
              </w:rPr>
              <w:t>NPS/voornamen</w:t>
            </w:r>
          </w:p>
        </w:tc>
      </w:tr>
      <w:tr w:rsidR="00F173DD" w:rsidRPr="00F173DD" w14:paraId="08510D1B" w14:textId="77777777" w:rsidTr="00DF5EE1">
        <w:trPr>
          <w:trHeight w:val="255"/>
        </w:trPr>
        <w:tc>
          <w:tcPr>
            <w:tcW w:w="4402" w:type="dxa"/>
          </w:tcPr>
          <w:p w14:paraId="0039D96C" w14:textId="77777777" w:rsidR="00F173DD" w:rsidRPr="00F173DD" w:rsidRDefault="00F173DD" w:rsidP="00DF5EE1">
            <w:pPr>
              <w:rPr>
                <w:sz w:val="20"/>
                <w:szCs w:val="20"/>
              </w:rPr>
            </w:pPr>
            <w:r w:rsidRPr="00F173DD">
              <w:rPr>
                <w:sz w:val="20"/>
                <w:szCs w:val="20"/>
              </w:rPr>
              <w:t>Geslachtsaanduiding</w:t>
            </w:r>
          </w:p>
        </w:tc>
        <w:tc>
          <w:tcPr>
            <w:tcW w:w="4658" w:type="dxa"/>
            <w:noWrap/>
            <w:hideMark/>
          </w:tcPr>
          <w:p w14:paraId="4656BB02" w14:textId="77777777" w:rsidR="00F173DD" w:rsidRPr="00F173DD" w:rsidRDefault="00F173DD" w:rsidP="00DF5EE1">
            <w:pPr>
              <w:rPr>
                <w:sz w:val="20"/>
                <w:szCs w:val="20"/>
              </w:rPr>
            </w:pPr>
            <w:r w:rsidRPr="00F173DD">
              <w:rPr>
                <w:sz w:val="20"/>
                <w:szCs w:val="20"/>
              </w:rPr>
              <w:t>NPS/geslachtsaanduiding</w:t>
            </w:r>
          </w:p>
        </w:tc>
      </w:tr>
      <w:tr w:rsidR="00F173DD" w:rsidRPr="00F173DD" w14:paraId="2B3EF387" w14:textId="77777777" w:rsidTr="00DF5EE1">
        <w:trPr>
          <w:trHeight w:val="255"/>
        </w:trPr>
        <w:tc>
          <w:tcPr>
            <w:tcW w:w="4402" w:type="dxa"/>
          </w:tcPr>
          <w:p w14:paraId="28706A59" w14:textId="77777777" w:rsidR="00F173DD" w:rsidRPr="00F173DD" w:rsidRDefault="00F173DD" w:rsidP="00DF5EE1">
            <w:pPr>
              <w:rPr>
                <w:sz w:val="20"/>
                <w:szCs w:val="20"/>
              </w:rPr>
            </w:pPr>
            <w:r w:rsidRPr="00F173DD">
              <w:rPr>
                <w:sz w:val="20"/>
                <w:szCs w:val="20"/>
              </w:rPr>
              <w:t>Geboortedatum</w:t>
            </w:r>
          </w:p>
        </w:tc>
        <w:tc>
          <w:tcPr>
            <w:tcW w:w="4658" w:type="dxa"/>
            <w:noWrap/>
            <w:hideMark/>
          </w:tcPr>
          <w:p w14:paraId="7BACB23E" w14:textId="77777777" w:rsidR="00F173DD" w:rsidRPr="00F173DD" w:rsidRDefault="00F173DD" w:rsidP="00DF5EE1">
            <w:pPr>
              <w:rPr>
                <w:sz w:val="20"/>
                <w:szCs w:val="20"/>
              </w:rPr>
            </w:pPr>
            <w:r w:rsidRPr="00F173DD">
              <w:rPr>
                <w:sz w:val="20"/>
                <w:szCs w:val="20"/>
              </w:rPr>
              <w:t>NPS/geboortedatum</w:t>
            </w:r>
          </w:p>
        </w:tc>
      </w:tr>
      <w:tr w:rsidR="00F173DD" w:rsidRPr="00F173DD" w14:paraId="0468B9E2" w14:textId="77777777" w:rsidTr="00DF5EE1">
        <w:trPr>
          <w:trHeight w:val="255"/>
        </w:trPr>
        <w:tc>
          <w:tcPr>
            <w:tcW w:w="4402" w:type="dxa"/>
          </w:tcPr>
          <w:p w14:paraId="29115763" w14:textId="77777777" w:rsidR="00F173DD" w:rsidRPr="00F173DD" w:rsidRDefault="00F173DD" w:rsidP="00DF5EE1">
            <w:pPr>
              <w:rPr>
                <w:sz w:val="20"/>
                <w:szCs w:val="20"/>
              </w:rPr>
            </w:pPr>
            <w:r w:rsidRPr="00F173DD">
              <w:rPr>
                <w:sz w:val="20"/>
                <w:szCs w:val="20"/>
              </w:rPr>
              <w:t>Overlijdensdatum</w:t>
            </w:r>
          </w:p>
        </w:tc>
        <w:tc>
          <w:tcPr>
            <w:tcW w:w="4658" w:type="dxa"/>
            <w:noWrap/>
            <w:hideMark/>
          </w:tcPr>
          <w:p w14:paraId="19524689" w14:textId="77777777" w:rsidR="00F173DD" w:rsidRPr="00F173DD" w:rsidRDefault="00F173DD" w:rsidP="00DF5EE1">
            <w:pPr>
              <w:rPr>
                <w:sz w:val="20"/>
                <w:szCs w:val="20"/>
              </w:rPr>
            </w:pPr>
            <w:r w:rsidRPr="00F173DD">
              <w:rPr>
                <w:sz w:val="20"/>
                <w:szCs w:val="20"/>
              </w:rPr>
              <w:t>NPS/overlijdensdatum</w:t>
            </w:r>
          </w:p>
        </w:tc>
      </w:tr>
      <w:tr w:rsidR="00F173DD" w:rsidRPr="00F173DD" w14:paraId="7F8C4ED7" w14:textId="77777777" w:rsidTr="00DF5EE1">
        <w:trPr>
          <w:trHeight w:val="255"/>
        </w:trPr>
        <w:tc>
          <w:tcPr>
            <w:tcW w:w="4402" w:type="dxa"/>
          </w:tcPr>
          <w:p w14:paraId="40AFCAD9" w14:textId="77777777" w:rsidR="00F173DD" w:rsidRPr="00F173DD" w:rsidRDefault="00F173DD" w:rsidP="00DF5EE1">
            <w:pPr>
              <w:rPr>
                <w:sz w:val="20"/>
                <w:szCs w:val="20"/>
              </w:rPr>
            </w:pPr>
            <w:r w:rsidRPr="00F173DD">
              <w:rPr>
                <w:sz w:val="20"/>
                <w:szCs w:val="20"/>
              </w:rPr>
              <w:t>Gemeente van inschrijving</w:t>
            </w:r>
          </w:p>
        </w:tc>
        <w:tc>
          <w:tcPr>
            <w:tcW w:w="4658" w:type="dxa"/>
            <w:noWrap/>
            <w:hideMark/>
          </w:tcPr>
          <w:p w14:paraId="3305C611" w14:textId="77777777" w:rsidR="00F173DD" w:rsidRPr="00F173DD" w:rsidRDefault="00F173DD" w:rsidP="00DF5EE1">
            <w:pPr>
              <w:rPr>
                <w:sz w:val="20"/>
                <w:szCs w:val="20"/>
                <w:highlight w:val="yellow"/>
              </w:rPr>
            </w:pPr>
            <w:r w:rsidRPr="00F173DD">
              <w:rPr>
                <w:sz w:val="20"/>
                <w:szCs w:val="20"/>
              </w:rPr>
              <w:t>NPS/</w:t>
            </w:r>
            <w:proofErr w:type="spellStart"/>
            <w:r w:rsidRPr="00F173DD">
              <w:rPr>
                <w:sz w:val="20"/>
                <w:szCs w:val="20"/>
              </w:rPr>
              <w:t>inp.gemeenteVanInschrijving</w:t>
            </w:r>
            <w:proofErr w:type="spellEnd"/>
          </w:p>
        </w:tc>
      </w:tr>
      <w:tr w:rsidR="00F173DD" w:rsidRPr="00F173DD" w14:paraId="014B4190" w14:textId="77777777" w:rsidTr="00DF5EE1">
        <w:trPr>
          <w:trHeight w:val="255"/>
        </w:trPr>
        <w:tc>
          <w:tcPr>
            <w:tcW w:w="4402" w:type="dxa"/>
          </w:tcPr>
          <w:p w14:paraId="44B9980C" w14:textId="77777777" w:rsidR="00F173DD" w:rsidRPr="00F173DD" w:rsidRDefault="00F173DD" w:rsidP="00DF5EE1">
            <w:pPr>
              <w:rPr>
                <w:sz w:val="20"/>
                <w:szCs w:val="20"/>
              </w:rPr>
            </w:pPr>
            <w:r w:rsidRPr="00F173DD">
              <w:rPr>
                <w:sz w:val="20"/>
                <w:szCs w:val="20"/>
              </w:rPr>
              <w:t>Aanduiding naamgebruik</w:t>
            </w:r>
          </w:p>
        </w:tc>
        <w:tc>
          <w:tcPr>
            <w:tcW w:w="4658" w:type="dxa"/>
            <w:noWrap/>
            <w:hideMark/>
          </w:tcPr>
          <w:p w14:paraId="1F0AEDA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aanduidingNaamgebruik</w:t>
            </w:r>
            <w:proofErr w:type="spellEnd"/>
          </w:p>
        </w:tc>
      </w:tr>
      <w:tr w:rsidR="00F173DD" w:rsidRPr="00F173DD" w14:paraId="54E794D0" w14:textId="77777777" w:rsidTr="00DF5EE1">
        <w:trPr>
          <w:trHeight w:val="255"/>
        </w:trPr>
        <w:tc>
          <w:tcPr>
            <w:tcW w:w="4402" w:type="dxa"/>
          </w:tcPr>
          <w:p w14:paraId="3F1EDF65" w14:textId="77777777" w:rsidR="00F173DD" w:rsidRPr="00F173DD" w:rsidRDefault="00F173DD" w:rsidP="00DF5EE1">
            <w:pPr>
              <w:rPr>
                <w:sz w:val="20"/>
                <w:szCs w:val="20"/>
              </w:rPr>
            </w:pPr>
            <w:r w:rsidRPr="00F173DD">
              <w:rPr>
                <w:sz w:val="20"/>
                <w:szCs w:val="20"/>
              </w:rPr>
              <w:t>Naam aanschrijving</w:t>
            </w:r>
          </w:p>
        </w:tc>
        <w:tc>
          <w:tcPr>
            <w:tcW w:w="4658" w:type="dxa"/>
            <w:noWrap/>
          </w:tcPr>
          <w:p w14:paraId="1E6CF45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naamAanschrijving</w:t>
            </w:r>
            <w:proofErr w:type="spellEnd"/>
          </w:p>
        </w:tc>
      </w:tr>
      <w:tr w:rsidR="00F173DD" w:rsidRPr="00F173DD" w14:paraId="641F39C5" w14:textId="77777777" w:rsidTr="00DF5EE1">
        <w:trPr>
          <w:trHeight w:val="255"/>
        </w:trPr>
        <w:tc>
          <w:tcPr>
            <w:tcW w:w="4402" w:type="dxa"/>
          </w:tcPr>
          <w:p w14:paraId="5344C129" w14:textId="77777777" w:rsidR="00F173DD" w:rsidRPr="00F173DD" w:rsidRDefault="00F173DD" w:rsidP="00DF5EE1">
            <w:pPr>
              <w:rPr>
                <w:sz w:val="20"/>
                <w:szCs w:val="20"/>
              </w:rPr>
            </w:pPr>
            <w:r w:rsidRPr="00F173DD">
              <w:rPr>
                <w:sz w:val="20"/>
                <w:szCs w:val="20"/>
              </w:rPr>
              <w:t>Woonplaatsnaam</w:t>
            </w:r>
          </w:p>
        </w:tc>
        <w:tc>
          <w:tcPr>
            <w:tcW w:w="4658" w:type="dxa"/>
            <w:noWrap/>
          </w:tcPr>
          <w:p w14:paraId="0FB3145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wpl.woonplaatsnaam</w:t>
            </w:r>
            <w:proofErr w:type="spellEnd"/>
          </w:p>
        </w:tc>
      </w:tr>
      <w:tr w:rsidR="00F173DD" w:rsidRPr="00F173DD" w14:paraId="67034DA6" w14:textId="77777777" w:rsidTr="00DF5EE1">
        <w:trPr>
          <w:trHeight w:val="255"/>
        </w:trPr>
        <w:tc>
          <w:tcPr>
            <w:tcW w:w="4402" w:type="dxa"/>
          </w:tcPr>
          <w:p w14:paraId="1CF82C4F" w14:textId="77777777" w:rsidR="00F173DD" w:rsidRPr="00F173DD" w:rsidRDefault="00F173DD" w:rsidP="00DF5EE1">
            <w:pPr>
              <w:rPr>
                <w:sz w:val="20"/>
                <w:szCs w:val="20"/>
              </w:rPr>
            </w:pPr>
            <w:r w:rsidRPr="00F173DD">
              <w:rPr>
                <w:sz w:val="20"/>
                <w:szCs w:val="20"/>
              </w:rPr>
              <w:t>Openbare ruimte naam</w:t>
            </w:r>
          </w:p>
        </w:tc>
        <w:tc>
          <w:tcPr>
            <w:tcW w:w="4658" w:type="dxa"/>
            <w:noWrap/>
          </w:tcPr>
          <w:p w14:paraId="77C8A23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gor.openbareRuimteNaam</w:t>
            </w:r>
            <w:proofErr w:type="spellEnd"/>
          </w:p>
        </w:tc>
      </w:tr>
      <w:tr w:rsidR="00F173DD" w:rsidRPr="00F173DD" w14:paraId="5C209870" w14:textId="77777777" w:rsidTr="00DF5EE1">
        <w:trPr>
          <w:trHeight w:val="255"/>
        </w:trPr>
        <w:tc>
          <w:tcPr>
            <w:tcW w:w="4402" w:type="dxa"/>
          </w:tcPr>
          <w:p w14:paraId="04C6D251" w14:textId="77777777" w:rsidR="00F173DD" w:rsidRPr="00F173DD" w:rsidRDefault="00F173DD" w:rsidP="00DF5EE1">
            <w:pPr>
              <w:rPr>
                <w:sz w:val="20"/>
                <w:szCs w:val="20"/>
              </w:rPr>
            </w:pPr>
            <w:r w:rsidRPr="00F173DD">
              <w:rPr>
                <w:sz w:val="20"/>
                <w:szCs w:val="20"/>
              </w:rPr>
              <w:t>Postcode</w:t>
            </w:r>
          </w:p>
        </w:tc>
        <w:tc>
          <w:tcPr>
            <w:tcW w:w="4658" w:type="dxa"/>
            <w:noWrap/>
          </w:tcPr>
          <w:p w14:paraId="5A7F2E50"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aoa.postcode</w:t>
            </w:r>
            <w:proofErr w:type="spellEnd"/>
          </w:p>
        </w:tc>
      </w:tr>
      <w:tr w:rsidR="00F173DD" w:rsidRPr="00F173DD" w14:paraId="0331B358" w14:textId="77777777" w:rsidTr="00DF5EE1">
        <w:trPr>
          <w:trHeight w:val="255"/>
        </w:trPr>
        <w:tc>
          <w:tcPr>
            <w:tcW w:w="4402" w:type="dxa"/>
          </w:tcPr>
          <w:p w14:paraId="6984F7AC" w14:textId="77777777" w:rsidR="00F173DD" w:rsidRPr="00F173DD" w:rsidRDefault="00F173DD" w:rsidP="00DF5EE1">
            <w:pPr>
              <w:rPr>
                <w:sz w:val="20"/>
                <w:szCs w:val="20"/>
              </w:rPr>
            </w:pPr>
            <w:r w:rsidRPr="00F173DD">
              <w:rPr>
                <w:sz w:val="20"/>
                <w:szCs w:val="20"/>
              </w:rPr>
              <w:t>Huisnummer</w:t>
            </w:r>
          </w:p>
        </w:tc>
        <w:tc>
          <w:tcPr>
            <w:tcW w:w="4658" w:type="dxa"/>
            <w:noWrap/>
          </w:tcPr>
          <w:p w14:paraId="2D1E6C69"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w:t>
            </w:r>
            <w:proofErr w:type="spellEnd"/>
          </w:p>
        </w:tc>
      </w:tr>
      <w:tr w:rsidR="00F173DD" w:rsidRPr="00F173DD" w14:paraId="6FFB2997" w14:textId="77777777" w:rsidTr="00DF5EE1">
        <w:trPr>
          <w:trHeight w:val="255"/>
        </w:trPr>
        <w:tc>
          <w:tcPr>
            <w:tcW w:w="4402" w:type="dxa"/>
          </w:tcPr>
          <w:p w14:paraId="24B9D71D" w14:textId="77777777" w:rsidR="00F173DD" w:rsidRPr="00F173DD" w:rsidRDefault="00F173DD" w:rsidP="00DF5EE1">
            <w:pPr>
              <w:rPr>
                <w:sz w:val="20"/>
                <w:szCs w:val="20"/>
              </w:rPr>
            </w:pPr>
            <w:r w:rsidRPr="00F173DD">
              <w:rPr>
                <w:sz w:val="20"/>
                <w:szCs w:val="20"/>
              </w:rPr>
              <w:t>Huisletter</w:t>
            </w:r>
          </w:p>
        </w:tc>
        <w:tc>
          <w:tcPr>
            <w:tcW w:w="4658" w:type="dxa"/>
            <w:noWrap/>
          </w:tcPr>
          <w:p w14:paraId="087E4A75"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aoa.huisletter</w:t>
            </w:r>
            <w:proofErr w:type="spellEnd"/>
          </w:p>
        </w:tc>
      </w:tr>
      <w:tr w:rsidR="00F173DD" w:rsidRPr="00F173DD" w14:paraId="2E9958CE" w14:textId="77777777" w:rsidTr="00DF5EE1">
        <w:trPr>
          <w:trHeight w:val="255"/>
        </w:trPr>
        <w:tc>
          <w:tcPr>
            <w:tcW w:w="4402" w:type="dxa"/>
          </w:tcPr>
          <w:p w14:paraId="117783D0" w14:textId="77777777" w:rsidR="00F173DD" w:rsidRPr="00F173DD" w:rsidRDefault="00F173DD" w:rsidP="00DF5EE1">
            <w:pPr>
              <w:rPr>
                <w:sz w:val="20"/>
                <w:szCs w:val="20"/>
              </w:rPr>
            </w:pPr>
            <w:r w:rsidRPr="00F173DD">
              <w:rPr>
                <w:sz w:val="20"/>
                <w:szCs w:val="20"/>
              </w:rPr>
              <w:t>Huisnummertoevoeging</w:t>
            </w:r>
          </w:p>
        </w:tc>
        <w:tc>
          <w:tcPr>
            <w:tcW w:w="4658" w:type="dxa"/>
            <w:noWrap/>
          </w:tcPr>
          <w:p w14:paraId="31088314"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aoa.huisnummertoevoeging</w:t>
            </w:r>
            <w:proofErr w:type="spellEnd"/>
          </w:p>
        </w:tc>
      </w:tr>
      <w:tr w:rsidR="00F173DD" w:rsidRPr="00F173DD" w14:paraId="474D1511" w14:textId="77777777" w:rsidTr="00DF5EE1">
        <w:trPr>
          <w:trHeight w:val="255"/>
        </w:trPr>
        <w:tc>
          <w:tcPr>
            <w:tcW w:w="4402" w:type="dxa"/>
          </w:tcPr>
          <w:p w14:paraId="4BF095B3" w14:textId="77777777" w:rsidR="00F173DD" w:rsidRPr="00F173DD" w:rsidRDefault="00F173DD" w:rsidP="00DF5EE1">
            <w:pPr>
              <w:rPr>
                <w:i/>
                <w:sz w:val="20"/>
                <w:szCs w:val="20"/>
              </w:rPr>
            </w:pPr>
            <w:r w:rsidRPr="00F173DD">
              <w:rPr>
                <w:i/>
                <w:sz w:val="20"/>
                <w:szCs w:val="20"/>
              </w:rPr>
              <w:t>Niet in RSGB</w:t>
            </w:r>
          </w:p>
        </w:tc>
        <w:tc>
          <w:tcPr>
            <w:tcW w:w="4658" w:type="dxa"/>
            <w:noWrap/>
          </w:tcPr>
          <w:p w14:paraId="67ABDD13"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FB67AEC" w14:textId="77777777" w:rsidTr="00DF5EE1">
        <w:trPr>
          <w:trHeight w:val="255"/>
        </w:trPr>
        <w:tc>
          <w:tcPr>
            <w:tcW w:w="4402" w:type="dxa"/>
          </w:tcPr>
          <w:p w14:paraId="732E0DFB" w14:textId="77777777" w:rsidR="00F173DD" w:rsidRPr="00F173DD" w:rsidRDefault="00F173DD" w:rsidP="00DF5EE1">
            <w:pPr>
              <w:rPr>
                <w:sz w:val="20"/>
                <w:szCs w:val="20"/>
              </w:rPr>
            </w:pPr>
            <w:r w:rsidRPr="00F173DD">
              <w:rPr>
                <w:sz w:val="20"/>
                <w:szCs w:val="20"/>
              </w:rPr>
              <w:t>Landcode</w:t>
            </w:r>
          </w:p>
        </w:tc>
        <w:tc>
          <w:tcPr>
            <w:tcW w:w="4658" w:type="dxa"/>
            <w:noWrap/>
          </w:tcPr>
          <w:p w14:paraId="48DB4A1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654A0235" w14:textId="77777777" w:rsidTr="00DF5EE1">
        <w:trPr>
          <w:trHeight w:val="255"/>
        </w:trPr>
        <w:tc>
          <w:tcPr>
            <w:tcW w:w="4402" w:type="dxa"/>
          </w:tcPr>
          <w:p w14:paraId="36968168" w14:textId="77777777" w:rsidR="00F173DD" w:rsidRPr="00F173DD" w:rsidRDefault="00F173DD" w:rsidP="00DF5EE1">
            <w:pPr>
              <w:rPr>
                <w:sz w:val="20"/>
                <w:szCs w:val="20"/>
              </w:rPr>
            </w:pPr>
            <w:r w:rsidRPr="00F173DD">
              <w:rPr>
                <w:sz w:val="20"/>
                <w:szCs w:val="20"/>
              </w:rPr>
              <w:t>Landnaam</w:t>
            </w:r>
          </w:p>
        </w:tc>
        <w:tc>
          <w:tcPr>
            <w:tcW w:w="4658" w:type="dxa"/>
            <w:noWrap/>
          </w:tcPr>
          <w:p w14:paraId="46EF4C2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7520C94A" w14:textId="77777777" w:rsidTr="00DF5EE1">
        <w:trPr>
          <w:trHeight w:val="255"/>
        </w:trPr>
        <w:tc>
          <w:tcPr>
            <w:tcW w:w="4402" w:type="dxa"/>
          </w:tcPr>
          <w:p w14:paraId="63439D5E" w14:textId="77777777" w:rsidR="00F173DD" w:rsidRPr="00F173DD" w:rsidRDefault="00F173DD" w:rsidP="00DF5EE1">
            <w:pPr>
              <w:rPr>
                <w:sz w:val="20"/>
                <w:szCs w:val="20"/>
              </w:rPr>
            </w:pPr>
            <w:r w:rsidRPr="00F173DD">
              <w:rPr>
                <w:sz w:val="20"/>
                <w:szCs w:val="20"/>
              </w:rPr>
              <w:t>Verblijf buitenland/Adres buitenland 1</w:t>
            </w:r>
          </w:p>
        </w:tc>
        <w:tc>
          <w:tcPr>
            <w:tcW w:w="4658" w:type="dxa"/>
            <w:noWrap/>
          </w:tcPr>
          <w:p w14:paraId="33F911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/sub.adresBuitenland1</w:t>
            </w:r>
          </w:p>
        </w:tc>
      </w:tr>
      <w:tr w:rsidR="00F173DD" w:rsidRPr="00F173DD" w14:paraId="085879EA" w14:textId="77777777" w:rsidTr="00DF5EE1">
        <w:trPr>
          <w:trHeight w:val="255"/>
        </w:trPr>
        <w:tc>
          <w:tcPr>
            <w:tcW w:w="4402" w:type="dxa"/>
          </w:tcPr>
          <w:p w14:paraId="05D716C5" w14:textId="77777777" w:rsidR="00F173DD" w:rsidRPr="00F173DD" w:rsidRDefault="00F173DD" w:rsidP="00DF5EE1">
            <w:pPr>
              <w:rPr>
                <w:sz w:val="20"/>
                <w:szCs w:val="20"/>
              </w:rPr>
            </w:pPr>
            <w:r w:rsidRPr="00F173DD">
              <w:rPr>
                <w:sz w:val="20"/>
                <w:szCs w:val="20"/>
              </w:rPr>
              <w:t>Verblijf buitenland/Adres buitenland 2</w:t>
            </w:r>
          </w:p>
        </w:tc>
        <w:tc>
          <w:tcPr>
            <w:tcW w:w="4658" w:type="dxa"/>
            <w:noWrap/>
          </w:tcPr>
          <w:p w14:paraId="279132D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/sub.adresBuitenland2</w:t>
            </w:r>
          </w:p>
        </w:tc>
      </w:tr>
      <w:tr w:rsidR="00F173DD" w:rsidRPr="00F173DD" w14:paraId="56B88F03" w14:textId="77777777" w:rsidTr="00DF5EE1">
        <w:trPr>
          <w:trHeight w:val="255"/>
        </w:trPr>
        <w:tc>
          <w:tcPr>
            <w:tcW w:w="4402" w:type="dxa"/>
          </w:tcPr>
          <w:p w14:paraId="4549B9A2" w14:textId="77777777" w:rsidR="00F173DD" w:rsidRPr="00F173DD" w:rsidRDefault="00F173DD" w:rsidP="00DF5EE1">
            <w:pPr>
              <w:rPr>
                <w:sz w:val="20"/>
                <w:szCs w:val="20"/>
              </w:rPr>
            </w:pPr>
            <w:r w:rsidRPr="00F173DD">
              <w:rPr>
                <w:sz w:val="20"/>
                <w:szCs w:val="20"/>
              </w:rPr>
              <w:t>Verblijf buitenland/Adres buitenland 3</w:t>
            </w:r>
          </w:p>
        </w:tc>
        <w:tc>
          <w:tcPr>
            <w:tcW w:w="4658" w:type="dxa"/>
            <w:noWrap/>
          </w:tcPr>
          <w:p w14:paraId="38635B7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/sub.adresBuitenland3</w:t>
            </w:r>
          </w:p>
        </w:tc>
      </w:tr>
    </w:tbl>
    <w:p w14:paraId="01535B6F" w14:textId="77777777" w:rsidR="00F173DD" w:rsidRPr="00F173DD" w:rsidRDefault="00F173DD" w:rsidP="00F173DD">
      <w:pPr>
        <w:rPr>
          <w:sz w:val="20"/>
          <w:szCs w:val="20"/>
        </w:rPr>
      </w:pPr>
    </w:p>
    <w:p w14:paraId="75E74FAB" w14:textId="77777777" w:rsidR="00F173DD" w:rsidRDefault="00F173DD" w:rsidP="00F173DD">
      <w:pPr>
        <w:rPr>
          <w:sz w:val="20"/>
          <w:szCs w:val="20"/>
        </w:rPr>
      </w:pPr>
      <w:r w:rsidRPr="00F173DD">
        <w:rPr>
          <w:sz w:val="20"/>
          <w:szCs w:val="20"/>
        </w:rPr>
        <w:t>Ouder</w:t>
      </w:r>
    </w:p>
    <w:tbl>
      <w:tblPr>
        <w:tblStyle w:val="Tabelraster"/>
        <w:tblW w:w="0" w:type="auto"/>
        <w:tblLook w:val="04A0" w:firstRow="1" w:lastRow="0" w:firstColumn="1" w:lastColumn="0" w:noHBand="0" w:noVBand="1"/>
      </w:tblPr>
      <w:tblGrid>
        <w:gridCol w:w="2146"/>
        <w:gridCol w:w="6916"/>
      </w:tblGrid>
      <w:tr w:rsidR="00F173DD" w:rsidRPr="00F173DD" w14:paraId="3363E6D0" w14:textId="77777777" w:rsidTr="00F173DD">
        <w:trPr>
          <w:trHeight w:val="255"/>
        </w:trPr>
        <w:tc>
          <w:tcPr>
            <w:tcW w:w="2146" w:type="dxa"/>
          </w:tcPr>
          <w:p w14:paraId="3D4370C4" w14:textId="77777777" w:rsidR="00F173DD" w:rsidRPr="00F173DD" w:rsidRDefault="00F173DD" w:rsidP="00DF5EE1">
            <w:pPr>
              <w:rPr>
                <w:b/>
                <w:sz w:val="20"/>
                <w:szCs w:val="20"/>
              </w:rPr>
            </w:pPr>
            <w:r w:rsidRPr="00F173DD">
              <w:rPr>
                <w:b/>
                <w:sz w:val="20"/>
                <w:szCs w:val="20"/>
              </w:rPr>
              <w:t>Attribuut</w:t>
            </w:r>
          </w:p>
        </w:tc>
        <w:tc>
          <w:tcPr>
            <w:tcW w:w="6916" w:type="dxa"/>
            <w:noWrap/>
          </w:tcPr>
          <w:p w14:paraId="5F49F5B4"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7B13AE81" w14:textId="77777777" w:rsidTr="00F173DD">
        <w:trPr>
          <w:trHeight w:val="255"/>
        </w:trPr>
        <w:tc>
          <w:tcPr>
            <w:tcW w:w="2146" w:type="dxa"/>
          </w:tcPr>
          <w:p w14:paraId="45E8429E" w14:textId="77777777" w:rsidR="00F173DD" w:rsidRPr="00F173DD" w:rsidRDefault="00F173DD" w:rsidP="00DF5EE1">
            <w:pPr>
              <w:rPr>
                <w:sz w:val="20"/>
                <w:szCs w:val="20"/>
              </w:rPr>
            </w:pPr>
            <w:r w:rsidRPr="00F173DD">
              <w:rPr>
                <w:sz w:val="20"/>
                <w:szCs w:val="20"/>
              </w:rPr>
              <w:t>Burgerservicenummer</w:t>
            </w:r>
          </w:p>
        </w:tc>
        <w:tc>
          <w:tcPr>
            <w:tcW w:w="6916" w:type="dxa"/>
            <w:noWrap/>
            <w:hideMark/>
          </w:tcPr>
          <w:p w14:paraId="7A50713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inp.bsn</w:t>
            </w:r>
            <w:proofErr w:type="spellEnd"/>
          </w:p>
        </w:tc>
      </w:tr>
      <w:tr w:rsidR="00F173DD" w:rsidRPr="00F173DD" w14:paraId="53BC3367" w14:textId="77777777" w:rsidTr="00F173DD">
        <w:trPr>
          <w:trHeight w:val="255"/>
        </w:trPr>
        <w:tc>
          <w:tcPr>
            <w:tcW w:w="2146" w:type="dxa"/>
          </w:tcPr>
          <w:p w14:paraId="3D1A8A2B" w14:textId="77777777" w:rsidR="00F173DD" w:rsidRPr="00F173DD" w:rsidRDefault="00F173DD" w:rsidP="00DF5EE1">
            <w:pPr>
              <w:rPr>
                <w:sz w:val="20"/>
                <w:szCs w:val="20"/>
              </w:rPr>
            </w:pPr>
            <w:r w:rsidRPr="00F173DD">
              <w:rPr>
                <w:sz w:val="20"/>
                <w:szCs w:val="20"/>
              </w:rPr>
              <w:t>Geslachtsnaam</w:t>
            </w:r>
          </w:p>
        </w:tc>
        <w:tc>
          <w:tcPr>
            <w:tcW w:w="6916" w:type="dxa"/>
            <w:noWrap/>
            <w:hideMark/>
          </w:tcPr>
          <w:p w14:paraId="3E335E7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/gerelateerde/geslachtsnaam</w:t>
            </w:r>
          </w:p>
        </w:tc>
      </w:tr>
      <w:tr w:rsidR="00F173DD" w:rsidRPr="00F173DD" w14:paraId="6572E43C" w14:textId="77777777" w:rsidTr="00F173DD">
        <w:trPr>
          <w:trHeight w:val="255"/>
        </w:trPr>
        <w:tc>
          <w:tcPr>
            <w:tcW w:w="2146" w:type="dxa"/>
          </w:tcPr>
          <w:p w14:paraId="760CE263" w14:textId="77777777" w:rsidR="00F173DD" w:rsidRPr="00F173DD" w:rsidRDefault="00F173DD" w:rsidP="00DF5EE1">
            <w:pPr>
              <w:rPr>
                <w:sz w:val="20"/>
                <w:szCs w:val="20"/>
              </w:rPr>
            </w:pPr>
            <w:r w:rsidRPr="00F173DD">
              <w:rPr>
                <w:sz w:val="20"/>
                <w:szCs w:val="20"/>
              </w:rPr>
              <w:t>Voorvoegsels geslachtsnaam</w:t>
            </w:r>
          </w:p>
        </w:tc>
        <w:tc>
          <w:tcPr>
            <w:tcW w:w="6916" w:type="dxa"/>
            <w:noWrap/>
            <w:hideMark/>
          </w:tcPr>
          <w:p w14:paraId="6755E65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4FB07977" w14:textId="77777777" w:rsidTr="00F173DD">
        <w:trPr>
          <w:trHeight w:val="299"/>
        </w:trPr>
        <w:tc>
          <w:tcPr>
            <w:tcW w:w="2146" w:type="dxa"/>
          </w:tcPr>
          <w:p w14:paraId="03AAADF6" w14:textId="77777777" w:rsidR="00F173DD" w:rsidRPr="00F173DD" w:rsidRDefault="00F173DD" w:rsidP="00DF5EE1">
            <w:pPr>
              <w:rPr>
                <w:sz w:val="20"/>
                <w:szCs w:val="20"/>
              </w:rPr>
            </w:pPr>
            <w:r w:rsidRPr="00F173DD">
              <w:rPr>
                <w:sz w:val="20"/>
                <w:szCs w:val="20"/>
              </w:rPr>
              <w:t>Voorletters</w:t>
            </w:r>
          </w:p>
        </w:tc>
        <w:tc>
          <w:tcPr>
            <w:tcW w:w="6916" w:type="dxa"/>
            <w:noWrap/>
            <w:hideMark/>
          </w:tcPr>
          <w:p w14:paraId="45E079E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/gerelateerde/voorletters</w:t>
            </w:r>
          </w:p>
        </w:tc>
      </w:tr>
      <w:tr w:rsidR="00F173DD" w:rsidRPr="00F173DD" w14:paraId="6894A901" w14:textId="77777777" w:rsidTr="00F173DD">
        <w:trPr>
          <w:trHeight w:val="255"/>
        </w:trPr>
        <w:tc>
          <w:tcPr>
            <w:tcW w:w="2146" w:type="dxa"/>
          </w:tcPr>
          <w:p w14:paraId="4030A412" w14:textId="77777777" w:rsidR="00F173DD" w:rsidRPr="00F173DD" w:rsidRDefault="00F173DD" w:rsidP="00DF5EE1">
            <w:pPr>
              <w:rPr>
                <w:sz w:val="20"/>
                <w:szCs w:val="20"/>
              </w:rPr>
            </w:pPr>
            <w:r w:rsidRPr="00F173DD">
              <w:rPr>
                <w:sz w:val="20"/>
                <w:szCs w:val="20"/>
              </w:rPr>
              <w:t>Voornamen</w:t>
            </w:r>
          </w:p>
        </w:tc>
        <w:tc>
          <w:tcPr>
            <w:tcW w:w="6916" w:type="dxa"/>
            <w:noWrap/>
            <w:hideMark/>
          </w:tcPr>
          <w:p w14:paraId="2513183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/gerelateerde/voornamen</w:t>
            </w:r>
          </w:p>
        </w:tc>
      </w:tr>
      <w:tr w:rsidR="00F173DD" w:rsidRPr="00F173DD" w14:paraId="191D11AC" w14:textId="77777777" w:rsidTr="00F173DD">
        <w:trPr>
          <w:trHeight w:val="255"/>
        </w:trPr>
        <w:tc>
          <w:tcPr>
            <w:tcW w:w="2146" w:type="dxa"/>
          </w:tcPr>
          <w:p w14:paraId="2A247FF4" w14:textId="77777777" w:rsidR="00F173DD" w:rsidRPr="00F173DD" w:rsidRDefault="00F173DD" w:rsidP="00DF5EE1">
            <w:pPr>
              <w:rPr>
                <w:sz w:val="20"/>
                <w:szCs w:val="20"/>
              </w:rPr>
            </w:pPr>
            <w:r w:rsidRPr="00F173DD">
              <w:rPr>
                <w:sz w:val="20"/>
                <w:szCs w:val="20"/>
              </w:rPr>
              <w:t>Geslachtsaanduiding</w:t>
            </w:r>
          </w:p>
        </w:tc>
        <w:tc>
          <w:tcPr>
            <w:tcW w:w="6916" w:type="dxa"/>
            <w:noWrap/>
            <w:hideMark/>
          </w:tcPr>
          <w:p w14:paraId="554D7F6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/gerelateerde/geslachtsaanduiding</w:t>
            </w:r>
          </w:p>
        </w:tc>
      </w:tr>
      <w:tr w:rsidR="00F173DD" w:rsidRPr="00F173DD" w14:paraId="0F5323BF" w14:textId="77777777" w:rsidTr="00F173DD">
        <w:trPr>
          <w:trHeight w:val="255"/>
        </w:trPr>
        <w:tc>
          <w:tcPr>
            <w:tcW w:w="2146" w:type="dxa"/>
          </w:tcPr>
          <w:p w14:paraId="0B3BAE02" w14:textId="77777777" w:rsidR="00F173DD" w:rsidRPr="00F173DD" w:rsidRDefault="00F173DD" w:rsidP="00DF5EE1">
            <w:pPr>
              <w:rPr>
                <w:sz w:val="20"/>
                <w:szCs w:val="20"/>
              </w:rPr>
            </w:pPr>
            <w:r w:rsidRPr="00F173DD">
              <w:rPr>
                <w:sz w:val="20"/>
                <w:szCs w:val="20"/>
              </w:rPr>
              <w:t>Geboortedatum</w:t>
            </w:r>
          </w:p>
        </w:tc>
        <w:tc>
          <w:tcPr>
            <w:tcW w:w="6916" w:type="dxa"/>
            <w:noWrap/>
            <w:hideMark/>
          </w:tcPr>
          <w:p w14:paraId="0B8F30E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/gerelateerde/geboortedatum</w:t>
            </w:r>
          </w:p>
        </w:tc>
      </w:tr>
      <w:tr w:rsidR="00F173DD" w:rsidRPr="00F173DD" w14:paraId="18F2BFF4" w14:textId="77777777" w:rsidTr="00F173DD">
        <w:trPr>
          <w:trHeight w:val="255"/>
        </w:trPr>
        <w:tc>
          <w:tcPr>
            <w:tcW w:w="2146" w:type="dxa"/>
          </w:tcPr>
          <w:p w14:paraId="038F2178" w14:textId="77777777" w:rsidR="00F173DD" w:rsidRPr="00F173DD" w:rsidRDefault="00F173DD" w:rsidP="00DF5EE1">
            <w:pPr>
              <w:rPr>
                <w:sz w:val="20"/>
                <w:szCs w:val="20"/>
              </w:rPr>
            </w:pPr>
            <w:r w:rsidRPr="00F173DD">
              <w:rPr>
                <w:sz w:val="20"/>
                <w:szCs w:val="20"/>
              </w:rPr>
              <w:t>Woonplaatsnaam</w:t>
            </w:r>
          </w:p>
        </w:tc>
        <w:tc>
          <w:tcPr>
            <w:tcW w:w="6916" w:type="dxa"/>
            <w:noWrap/>
          </w:tcPr>
          <w:p w14:paraId="2503AC39" w14:textId="77777777" w:rsidR="00F173DD" w:rsidRPr="00F173DD" w:rsidRDefault="00F173DD" w:rsidP="00DF5EE1">
            <w:pPr>
              <w:rPr>
                <w:sz w:val="20"/>
                <w:szCs w:val="20"/>
              </w:rPr>
            </w:pPr>
            <w:r w:rsidRPr="00F173DD">
              <w:rPr>
                <w:sz w:val="20"/>
                <w:szCs w:val="20"/>
              </w:rPr>
              <w:t>NPS/inp.heeftAlsOuders/gerelateerde/verblijfsadres/wpl.woonplaatsnaam</w:t>
            </w:r>
          </w:p>
        </w:tc>
      </w:tr>
      <w:tr w:rsidR="00F173DD" w:rsidRPr="00F173DD" w14:paraId="1B10B622" w14:textId="77777777" w:rsidTr="00F173DD">
        <w:trPr>
          <w:trHeight w:val="255"/>
        </w:trPr>
        <w:tc>
          <w:tcPr>
            <w:tcW w:w="2146" w:type="dxa"/>
          </w:tcPr>
          <w:p w14:paraId="33BAC4CA" w14:textId="77777777" w:rsidR="00F173DD" w:rsidRPr="00F173DD" w:rsidRDefault="00F173DD" w:rsidP="00DF5EE1">
            <w:pPr>
              <w:rPr>
                <w:sz w:val="20"/>
                <w:szCs w:val="20"/>
              </w:rPr>
            </w:pPr>
            <w:r w:rsidRPr="00F173DD">
              <w:rPr>
                <w:sz w:val="20"/>
                <w:szCs w:val="20"/>
              </w:rPr>
              <w:t>Openbare ruimte naam</w:t>
            </w:r>
          </w:p>
        </w:tc>
        <w:tc>
          <w:tcPr>
            <w:tcW w:w="6916" w:type="dxa"/>
            <w:noWrap/>
          </w:tcPr>
          <w:p w14:paraId="1F1C485C" w14:textId="77777777" w:rsidR="00F173DD" w:rsidRPr="00F173DD" w:rsidRDefault="00F173DD" w:rsidP="00DF5EE1">
            <w:pPr>
              <w:rPr>
                <w:sz w:val="20"/>
                <w:szCs w:val="20"/>
              </w:rPr>
            </w:pPr>
            <w:r w:rsidRPr="00F173DD">
              <w:rPr>
                <w:sz w:val="20"/>
                <w:szCs w:val="20"/>
              </w:rPr>
              <w:t>NPS/inp.heeftAlsOuders/gerelateerde/verblijfsadres/gor.openbareRuimteNaam</w:t>
            </w:r>
          </w:p>
        </w:tc>
      </w:tr>
      <w:tr w:rsidR="00F173DD" w:rsidRPr="00F173DD" w14:paraId="067632CF" w14:textId="77777777" w:rsidTr="00F173DD">
        <w:trPr>
          <w:trHeight w:val="255"/>
        </w:trPr>
        <w:tc>
          <w:tcPr>
            <w:tcW w:w="2146" w:type="dxa"/>
          </w:tcPr>
          <w:p w14:paraId="6B27FF7B" w14:textId="77777777" w:rsidR="00F173DD" w:rsidRPr="00F173DD" w:rsidRDefault="00F173DD" w:rsidP="00DF5EE1">
            <w:pPr>
              <w:rPr>
                <w:sz w:val="20"/>
                <w:szCs w:val="20"/>
              </w:rPr>
            </w:pPr>
            <w:r w:rsidRPr="00F173DD">
              <w:rPr>
                <w:sz w:val="20"/>
                <w:szCs w:val="20"/>
              </w:rPr>
              <w:t>Postcode</w:t>
            </w:r>
          </w:p>
        </w:tc>
        <w:tc>
          <w:tcPr>
            <w:tcW w:w="6916" w:type="dxa"/>
            <w:noWrap/>
          </w:tcPr>
          <w:p w14:paraId="7880F64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50236079" w14:textId="77777777" w:rsidTr="00F173DD">
        <w:trPr>
          <w:trHeight w:val="255"/>
        </w:trPr>
        <w:tc>
          <w:tcPr>
            <w:tcW w:w="2146" w:type="dxa"/>
          </w:tcPr>
          <w:p w14:paraId="7F87D748" w14:textId="77777777" w:rsidR="00F173DD" w:rsidRPr="00F173DD" w:rsidRDefault="00F173DD" w:rsidP="00DF5EE1">
            <w:pPr>
              <w:rPr>
                <w:sz w:val="20"/>
                <w:szCs w:val="20"/>
              </w:rPr>
            </w:pPr>
            <w:r w:rsidRPr="00F173DD">
              <w:rPr>
                <w:sz w:val="20"/>
                <w:szCs w:val="20"/>
              </w:rPr>
              <w:t>Huisnummer</w:t>
            </w:r>
          </w:p>
        </w:tc>
        <w:tc>
          <w:tcPr>
            <w:tcW w:w="6916" w:type="dxa"/>
            <w:noWrap/>
          </w:tcPr>
          <w:p w14:paraId="195AEC2E" w14:textId="77777777" w:rsidR="00F173DD" w:rsidRPr="00F173DD" w:rsidRDefault="00F173DD" w:rsidP="00DF5EE1">
            <w:pPr>
              <w:rPr>
                <w:sz w:val="20"/>
                <w:szCs w:val="20"/>
              </w:rPr>
            </w:pPr>
            <w:r w:rsidRPr="00F173DD">
              <w:rPr>
                <w:sz w:val="20"/>
                <w:szCs w:val="20"/>
              </w:rPr>
              <w:t>NPS/inp.heeftAlsOuders/gerelateerde/verblijfsadres/aoa.huisnummer</w:t>
            </w:r>
          </w:p>
        </w:tc>
      </w:tr>
      <w:tr w:rsidR="00F173DD" w:rsidRPr="00F173DD" w14:paraId="4116C1DE" w14:textId="77777777" w:rsidTr="00F173DD">
        <w:trPr>
          <w:trHeight w:val="255"/>
        </w:trPr>
        <w:tc>
          <w:tcPr>
            <w:tcW w:w="2146" w:type="dxa"/>
          </w:tcPr>
          <w:p w14:paraId="7838F1E6" w14:textId="77777777" w:rsidR="00F173DD" w:rsidRPr="00F173DD" w:rsidRDefault="00F173DD" w:rsidP="00DF5EE1">
            <w:pPr>
              <w:rPr>
                <w:sz w:val="20"/>
                <w:szCs w:val="20"/>
              </w:rPr>
            </w:pPr>
            <w:r w:rsidRPr="00F173DD">
              <w:rPr>
                <w:sz w:val="20"/>
                <w:szCs w:val="20"/>
              </w:rPr>
              <w:t>Huisletter</w:t>
            </w:r>
          </w:p>
        </w:tc>
        <w:tc>
          <w:tcPr>
            <w:tcW w:w="6916" w:type="dxa"/>
            <w:noWrap/>
          </w:tcPr>
          <w:p w14:paraId="3BA4ECA1" w14:textId="77777777" w:rsidR="00F173DD" w:rsidRPr="00F173DD" w:rsidRDefault="00F173DD" w:rsidP="00DF5EE1">
            <w:pPr>
              <w:rPr>
                <w:sz w:val="20"/>
                <w:szCs w:val="20"/>
              </w:rPr>
            </w:pPr>
            <w:r w:rsidRPr="00F173DD">
              <w:rPr>
                <w:sz w:val="20"/>
                <w:szCs w:val="20"/>
              </w:rPr>
              <w:t>NPS/inp.heeftAlsOuders/gerelateerde/verblijfsadres/aoa.huisletter</w:t>
            </w:r>
          </w:p>
        </w:tc>
      </w:tr>
      <w:tr w:rsidR="00F173DD" w:rsidRPr="00F173DD" w14:paraId="0D34AA78" w14:textId="77777777" w:rsidTr="00F173DD">
        <w:trPr>
          <w:trHeight w:val="255"/>
        </w:trPr>
        <w:tc>
          <w:tcPr>
            <w:tcW w:w="2146" w:type="dxa"/>
          </w:tcPr>
          <w:p w14:paraId="21183246" w14:textId="77777777" w:rsidR="00F173DD" w:rsidRPr="00F173DD" w:rsidRDefault="00F173DD" w:rsidP="00DF5EE1">
            <w:pPr>
              <w:rPr>
                <w:sz w:val="20"/>
                <w:szCs w:val="20"/>
              </w:rPr>
            </w:pPr>
            <w:r w:rsidRPr="00F173DD">
              <w:rPr>
                <w:sz w:val="20"/>
                <w:szCs w:val="20"/>
              </w:rPr>
              <w:t>Huisnummertoevoeging</w:t>
            </w:r>
          </w:p>
        </w:tc>
        <w:tc>
          <w:tcPr>
            <w:tcW w:w="6916" w:type="dxa"/>
            <w:noWrap/>
          </w:tcPr>
          <w:p w14:paraId="384D6BFD" w14:textId="77777777" w:rsidR="00F173DD" w:rsidRPr="00F173DD" w:rsidRDefault="00F173DD" w:rsidP="00DF5EE1">
            <w:pPr>
              <w:rPr>
                <w:sz w:val="20"/>
                <w:szCs w:val="20"/>
              </w:rPr>
            </w:pPr>
            <w:r w:rsidRPr="00F173DD">
              <w:rPr>
                <w:sz w:val="20"/>
                <w:szCs w:val="20"/>
              </w:rPr>
              <w:t>NPS/inp.heeftAlsOuders/gerelateerde/verblijfsadres/aoa.huisnummertoevoeging</w:t>
            </w:r>
          </w:p>
        </w:tc>
      </w:tr>
      <w:tr w:rsidR="00F173DD" w:rsidRPr="00F173DD" w14:paraId="2F4EAE3D" w14:textId="77777777" w:rsidTr="00F173DD">
        <w:trPr>
          <w:trHeight w:val="255"/>
        </w:trPr>
        <w:tc>
          <w:tcPr>
            <w:tcW w:w="2146" w:type="dxa"/>
          </w:tcPr>
          <w:p w14:paraId="387C841A" w14:textId="77777777" w:rsidR="00F173DD" w:rsidRPr="00F173DD" w:rsidRDefault="00F173DD" w:rsidP="00DF5EE1">
            <w:pPr>
              <w:rPr>
                <w:i/>
                <w:sz w:val="20"/>
                <w:szCs w:val="20"/>
              </w:rPr>
            </w:pPr>
            <w:r w:rsidRPr="00F173DD">
              <w:rPr>
                <w:i/>
                <w:sz w:val="20"/>
                <w:szCs w:val="20"/>
              </w:rPr>
              <w:t>Niet in RSGB</w:t>
            </w:r>
          </w:p>
        </w:tc>
        <w:tc>
          <w:tcPr>
            <w:tcW w:w="6916" w:type="dxa"/>
            <w:noWrap/>
          </w:tcPr>
          <w:p w14:paraId="1BE4B05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4C3CFB" w14:textId="77777777" w:rsidTr="00F173DD">
        <w:trPr>
          <w:trHeight w:val="255"/>
        </w:trPr>
        <w:tc>
          <w:tcPr>
            <w:tcW w:w="2146" w:type="dxa"/>
          </w:tcPr>
          <w:p w14:paraId="787F1474" w14:textId="77777777" w:rsidR="00F173DD" w:rsidRPr="00F173DD" w:rsidRDefault="00F173DD" w:rsidP="00DF5EE1">
            <w:pPr>
              <w:rPr>
                <w:sz w:val="20"/>
                <w:szCs w:val="20"/>
              </w:rPr>
            </w:pPr>
            <w:r w:rsidRPr="00F173DD">
              <w:rPr>
                <w:sz w:val="20"/>
                <w:szCs w:val="20"/>
              </w:rPr>
              <w:t>Landcode</w:t>
            </w:r>
          </w:p>
        </w:tc>
        <w:tc>
          <w:tcPr>
            <w:tcW w:w="6916" w:type="dxa"/>
            <w:noWrap/>
          </w:tcPr>
          <w:p w14:paraId="3E408C1E" w14:textId="77777777" w:rsidR="00F173DD" w:rsidRPr="00F173DD" w:rsidRDefault="00F173DD" w:rsidP="00DF5EE1">
            <w:pPr>
              <w:rPr>
                <w:sz w:val="20"/>
                <w:szCs w:val="20"/>
              </w:rPr>
            </w:pPr>
            <w:r w:rsidRPr="00F173DD">
              <w:rPr>
                <w:sz w:val="20"/>
                <w:szCs w:val="20"/>
              </w:rPr>
              <w:t>NPS/inp.heeftAlsOuders/gerelateerde/sub.verblijfBuitenland/lnd.landcode</w:t>
            </w:r>
          </w:p>
        </w:tc>
      </w:tr>
      <w:tr w:rsidR="00F173DD" w:rsidRPr="00F173DD" w14:paraId="206F6199" w14:textId="77777777" w:rsidTr="00F173DD">
        <w:trPr>
          <w:trHeight w:val="255"/>
        </w:trPr>
        <w:tc>
          <w:tcPr>
            <w:tcW w:w="2146" w:type="dxa"/>
          </w:tcPr>
          <w:p w14:paraId="00CC3A1C" w14:textId="77777777" w:rsidR="00F173DD" w:rsidRPr="00F173DD" w:rsidRDefault="00F173DD" w:rsidP="00DF5EE1">
            <w:pPr>
              <w:rPr>
                <w:sz w:val="20"/>
                <w:szCs w:val="20"/>
              </w:rPr>
            </w:pPr>
            <w:r w:rsidRPr="00F173DD">
              <w:rPr>
                <w:sz w:val="20"/>
                <w:szCs w:val="20"/>
              </w:rPr>
              <w:t>Landnaam</w:t>
            </w:r>
          </w:p>
        </w:tc>
        <w:tc>
          <w:tcPr>
            <w:tcW w:w="6916" w:type="dxa"/>
            <w:noWrap/>
          </w:tcPr>
          <w:p w14:paraId="35DDFE3E" w14:textId="77777777" w:rsidR="00F173DD" w:rsidRPr="00F173DD" w:rsidRDefault="00F173DD" w:rsidP="00DF5EE1">
            <w:pPr>
              <w:rPr>
                <w:sz w:val="20"/>
                <w:szCs w:val="20"/>
              </w:rPr>
            </w:pPr>
            <w:r w:rsidRPr="00F173DD">
              <w:rPr>
                <w:sz w:val="20"/>
                <w:szCs w:val="20"/>
              </w:rPr>
              <w:t>NPS/inp.heeftAlsOuders/gerelateerde/sub.verblijfBuitenland/lnd.landnaam</w:t>
            </w:r>
          </w:p>
        </w:tc>
      </w:tr>
      <w:tr w:rsidR="00F173DD" w:rsidRPr="00F173DD" w14:paraId="704E9909" w14:textId="77777777" w:rsidTr="00F173DD">
        <w:trPr>
          <w:trHeight w:val="255"/>
        </w:trPr>
        <w:tc>
          <w:tcPr>
            <w:tcW w:w="2146" w:type="dxa"/>
          </w:tcPr>
          <w:p w14:paraId="6BFFFE0D" w14:textId="77777777" w:rsidR="00F173DD" w:rsidRPr="00F173DD" w:rsidRDefault="00F173DD" w:rsidP="00DF5EE1">
            <w:pPr>
              <w:rPr>
                <w:sz w:val="20"/>
                <w:szCs w:val="20"/>
              </w:rPr>
            </w:pPr>
            <w:r w:rsidRPr="00F173DD">
              <w:rPr>
                <w:sz w:val="20"/>
                <w:szCs w:val="20"/>
              </w:rPr>
              <w:lastRenderedPageBreak/>
              <w:t>Verblijf buitenland/Adres buitenland 1</w:t>
            </w:r>
          </w:p>
        </w:tc>
        <w:tc>
          <w:tcPr>
            <w:tcW w:w="6916" w:type="dxa"/>
            <w:noWrap/>
          </w:tcPr>
          <w:p w14:paraId="56C21FE6" w14:textId="77777777" w:rsidR="00F173DD" w:rsidRPr="00F173DD" w:rsidRDefault="00F173DD" w:rsidP="00DF5EE1">
            <w:pPr>
              <w:rPr>
                <w:sz w:val="20"/>
                <w:szCs w:val="20"/>
              </w:rPr>
            </w:pPr>
            <w:r w:rsidRPr="00F173DD">
              <w:rPr>
                <w:sz w:val="20"/>
                <w:szCs w:val="20"/>
              </w:rPr>
              <w:t>NPS/inp.heeftAlsOuders/gerelateerde/sub.verblijfBuitenland/sub.adresBuitenland1</w:t>
            </w:r>
          </w:p>
        </w:tc>
      </w:tr>
      <w:tr w:rsidR="00F173DD" w:rsidRPr="00F173DD" w14:paraId="435F7625" w14:textId="77777777" w:rsidTr="00F173DD">
        <w:trPr>
          <w:trHeight w:val="255"/>
        </w:trPr>
        <w:tc>
          <w:tcPr>
            <w:tcW w:w="2146" w:type="dxa"/>
          </w:tcPr>
          <w:p w14:paraId="1251F059" w14:textId="77777777" w:rsidR="00F173DD" w:rsidRPr="00F173DD" w:rsidRDefault="00F173DD" w:rsidP="00DF5EE1">
            <w:pPr>
              <w:rPr>
                <w:sz w:val="20"/>
                <w:szCs w:val="20"/>
              </w:rPr>
            </w:pPr>
            <w:r w:rsidRPr="00F173DD">
              <w:rPr>
                <w:sz w:val="20"/>
                <w:szCs w:val="20"/>
              </w:rPr>
              <w:t>Verblijf buitenland/Adres buitenland 2</w:t>
            </w:r>
          </w:p>
        </w:tc>
        <w:tc>
          <w:tcPr>
            <w:tcW w:w="6916" w:type="dxa"/>
            <w:noWrap/>
          </w:tcPr>
          <w:p w14:paraId="6C7E4665" w14:textId="77777777" w:rsidR="00F173DD" w:rsidRPr="00F173DD" w:rsidRDefault="00F173DD" w:rsidP="00DF5EE1">
            <w:pPr>
              <w:rPr>
                <w:sz w:val="20"/>
                <w:szCs w:val="20"/>
              </w:rPr>
            </w:pPr>
            <w:r w:rsidRPr="00F173DD">
              <w:rPr>
                <w:sz w:val="20"/>
                <w:szCs w:val="20"/>
              </w:rPr>
              <w:t>NPS/inp.heeftAlsOuders/gerelateerde/sub.verblijfBuitenland/sub.adresBuitenland2</w:t>
            </w:r>
          </w:p>
        </w:tc>
      </w:tr>
      <w:tr w:rsidR="00F173DD" w:rsidRPr="00F173DD" w14:paraId="3C1DF378" w14:textId="77777777" w:rsidTr="00F173DD">
        <w:trPr>
          <w:trHeight w:val="255"/>
        </w:trPr>
        <w:tc>
          <w:tcPr>
            <w:tcW w:w="2146" w:type="dxa"/>
          </w:tcPr>
          <w:p w14:paraId="4044412F" w14:textId="77777777" w:rsidR="00F173DD" w:rsidRPr="00F173DD" w:rsidRDefault="00F173DD" w:rsidP="00DF5EE1">
            <w:pPr>
              <w:rPr>
                <w:sz w:val="20"/>
                <w:szCs w:val="20"/>
              </w:rPr>
            </w:pPr>
            <w:r w:rsidRPr="00F173DD">
              <w:rPr>
                <w:sz w:val="20"/>
                <w:szCs w:val="20"/>
              </w:rPr>
              <w:t>Verblijf buitenland/Adres buitenland 3</w:t>
            </w:r>
          </w:p>
        </w:tc>
        <w:tc>
          <w:tcPr>
            <w:tcW w:w="6916" w:type="dxa"/>
            <w:noWrap/>
          </w:tcPr>
          <w:p w14:paraId="15857674" w14:textId="77777777" w:rsidR="00F173DD" w:rsidRPr="00F173DD" w:rsidRDefault="00F173DD" w:rsidP="00DF5EE1">
            <w:pPr>
              <w:rPr>
                <w:sz w:val="20"/>
                <w:szCs w:val="20"/>
              </w:rPr>
            </w:pPr>
            <w:r w:rsidRPr="00F173DD">
              <w:rPr>
                <w:sz w:val="20"/>
                <w:szCs w:val="20"/>
              </w:rPr>
              <w:t>NPS/inp.heeftAlsOuders/gerelateerde/sub.verblijfBuitenland/sub.adresBuitenland3</w:t>
            </w:r>
          </w:p>
        </w:tc>
      </w:tr>
    </w:tbl>
    <w:p w14:paraId="64120654" w14:textId="77777777" w:rsidR="00F173DD" w:rsidRPr="00F173DD" w:rsidRDefault="00F173DD" w:rsidP="00F173DD">
      <w:pPr>
        <w:rPr>
          <w:sz w:val="20"/>
          <w:szCs w:val="20"/>
        </w:rPr>
      </w:pPr>
    </w:p>
    <w:p w14:paraId="2289A626" w14:textId="77777777" w:rsidR="00F173DD" w:rsidRDefault="00F173DD" w:rsidP="00F173DD">
      <w:pPr>
        <w:rPr>
          <w:sz w:val="20"/>
          <w:szCs w:val="20"/>
        </w:rPr>
      </w:pPr>
      <w:r w:rsidRPr="00F173DD">
        <w:rPr>
          <w:sz w:val="20"/>
          <w:szCs w:val="20"/>
        </w:rPr>
        <w:t>Kind</w:t>
      </w:r>
    </w:p>
    <w:tbl>
      <w:tblPr>
        <w:tblStyle w:val="Tabelraster"/>
        <w:tblW w:w="0" w:type="auto"/>
        <w:tblLook w:val="04A0" w:firstRow="1" w:lastRow="0" w:firstColumn="1" w:lastColumn="0" w:noHBand="0" w:noVBand="1"/>
      </w:tblPr>
      <w:tblGrid>
        <w:gridCol w:w="2270"/>
        <w:gridCol w:w="6792"/>
      </w:tblGrid>
      <w:tr w:rsidR="00F173DD" w:rsidRPr="00F173DD" w14:paraId="57E8F360" w14:textId="77777777" w:rsidTr="00F173DD">
        <w:trPr>
          <w:trHeight w:val="255"/>
        </w:trPr>
        <w:tc>
          <w:tcPr>
            <w:tcW w:w="2270" w:type="dxa"/>
          </w:tcPr>
          <w:p w14:paraId="36215315" w14:textId="77777777" w:rsidR="00F173DD" w:rsidRPr="00F173DD" w:rsidRDefault="00F173DD" w:rsidP="00DF5EE1">
            <w:pPr>
              <w:rPr>
                <w:b/>
                <w:sz w:val="20"/>
                <w:szCs w:val="20"/>
              </w:rPr>
            </w:pPr>
            <w:r w:rsidRPr="00F173DD">
              <w:rPr>
                <w:b/>
                <w:sz w:val="20"/>
                <w:szCs w:val="20"/>
              </w:rPr>
              <w:t>Attribuut</w:t>
            </w:r>
          </w:p>
        </w:tc>
        <w:tc>
          <w:tcPr>
            <w:tcW w:w="6792" w:type="dxa"/>
            <w:noWrap/>
          </w:tcPr>
          <w:p w14:paraId="377D2B0A"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26960078" w14:textId="77777777" w:rsidTr="00F173DD">
        <w:trPr>
          <w:trHeight w:val="255"/>
        </w:trPr>
        <w:tc>
          <w:tcPr>
            <w:tcW w:w="2270" w:type="dxa"/>
          </w:tcPr>
          <w:p w14:paraId="15B7CD49" w14:textId="77777777" w:rsidR="00F173DD" w:rsidRPr="00F173DD" w:rsidRDefault="00F173DD" w:rsidP="00DF5EE1">
            <w:pPr>
              <w:rPr>
                <w:sz w:val="20"/>
                <w:szCs w:val="20"/>
              </w:rPr>
            </w:pPr>
            <w:r w:rsidRPr="00F173DD">
              <w:rPr>
                <w:sz w:val="20"/>
                <w:szCs w:val="20"/>
              </w:rPr>
              <w:t>Burgerservicenummer</w:t>
            </w:r>
          </w:p>
        </w:tc>
        <w:tc>
          <w:tcPr>
            <w:tcW w:w="6792" w:type="dxa"/>
            <w:noWrap/>
            <w:hideMark/>
          </w:tcPr>
          <w:p w14:paraId="474B15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inp.bsn</w:t>
            </w:r>
            <w:proofErr w:type="spellEnd"/>
          </w:p>
        </w:tc>
      </w:tr>
      <w:tr w:rsidR="00F173DD" w:rsidRPr="00F173DD" w14:paraId="25A27F33" w14:textId="77777777" w:rsidTr="00F173DD">
        <w:trPr>
          <w:trHeight w:val="255"/>
        </w:trPr>
        <w:tc>
          <w:tcPr>
            <w:tcW w:w="2270" w:type="dxa"/>
          </w:tcPr>
          <w:p w14:paraId="639CB25D" w14:textId="77777777" w:rsidR="00F173DD" w:rsidRPr="00F173DD" w:rsidRDefault="00F173DD" w:rsidP="00DF5EE1">
            <w:pPr>
              <w:rPr>
                <w:sz w:val="20"/>
                <w:szCs w:val="20"/>
              </w:rPr>
            </w:pPr>
            <w:r w:rsidRPr="00F173DD">
              <w:rPr>
                <w:sz w:val="20"/>
                <w:szCs w:val="20"/>
              </w:rPr>
              <w:t>Geslachtsnaam</w:t>
            </w:r>
          </w:p>
        </w:tc>
        <w:tc>
          <w:tcPr>
            <w:tcW w:w="6792" w:type="dxa"/>
            <w:noWrap/>
            <w:hideMark/>
          </w:tcPr>
          <w:p w14:paraId="0D73918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/gerelateerde/geslachtsnaam</w:t>
            </w:r>
          </w:p>
        </w:tc>
      </w:tr>
      <w:tr w:rsidR="00F173DD" w:rsidRPr="00F173DD" w14:paraId="27CAC08E" w14:textId="77777777" w:rsidTr="00F173DD">
        <w:trPr>
          <w:trHeight w:val="255"/>
        </w:trPr>
        <w:tc>
          <w:tcPr>
            <w:tcW w:w="2270" w:type="dxa"/>
          </w:tcPr>
          <w:p w14:paraId="65F67FDF" w14:textId="77777777" w:rsidR="00F173DD" w:rsidRPr="00F173DD" w:rsidRDefault="00F173DD" w:rsidP="00DF5EE1">
            <w:pPr>
              <w:rPr>
                <w:sz w:val="20"/>
                <w:szCs w:val="20"/>
              </w:rPr>
            </w:pPr>
            <w:r w:rsidRPr="00F173DD">
              <w:rPr>
                <w:sz w:val="20"/>
                <w:szCs w:val="20"/>
              </w:rPr>
              <w:t>Voorvoegsels geslachtsnaam</w:t>
            </w:r>
          </w:p>
        </w:tc>
        <w:tc>
          <w:tcPr>
            <w:tcW w:w="6792" w:type="dxa"/>
            <w:noWrap/>
            <w:hideMark/>
          </w:tcPr>
          <w:p w14:paraId="3C947EA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02858DDA" w14:textId="77777777" w:rsidTr="00F173DD">
        <w:trPr>
          <w:trHeight w:val="299"/>
        </w:trPr>
        <w:tc>
          <w:tcPr>
            <w:tcW w:w="2270" w:type="dxa"/>
          </w:tcPr>
          <w:p w14:paraId="2849C7CD" w14:textId="77777777" w:rsidR="00F173DD" w:rsidRPr="00F173DD" w:rsidRDefault="00F173DD" w:rsidP="00DF5EE1">
            <w:pPr>
              <w:rPr>
                <w:sz w:val="20"/>
                <w:szCs w:val="20"/>
              </w:rPr>
            </w:pPr>
            <w:r w:rsidRPr="00F173DD">
              <w:rPr>
                <w:sz w:val="20"/>
                <w:szCs w:val="20"/>
              </w:rPr>
              <w:t>Voorletters</w:t>
            </w:r>
          </w:p>
        </w:tc>
        <w:tc>
          <w:tcPr>
            <w:tcW w:w="6792" w:type="dxa"/>
            <w:noWrap/>
            <w:hideMark/>
          </w:tcPr>
          <w:p w14:paraId="3182D08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/gerelateerde/voorletters</w:t>
            </w:r>
          </w:p>
        </w:tc>
      </w:tr>
      <w:tr w:rsidR="00F173DD" w:rsidRPr="00F173DD" w14:paraId="17C667EB" w14:textId="77777777" w:rsidTr="00F173DD">
        <w:trPr>
          <w:trHeight w:val="255"/>
        </w:trPr>
        <w:tc>
          <w:tcPr>
            <w:tcW w:w="2270" w:type="dxa"/>
          </w:tcPr>
          <w:p w14:paraId="589FA562" w14:textId="77777777" w:rsidR="00F173DD" w:rsidRPr="00F173DD" w:rsidRDefault="00F173DD" w:rsidP="00DF5EE1">
            <w:pPr>
              <w:rPr>
                <w:sz w:val="20"/>
                <w:szCs w:val="20"/>
              </w:rPr>
            </w:pPr>
            <w:r w:rsidRPr="00F173DD">
              <w:rPr>
                <w:sz w:val="20"/>
                <w:szCs w:val="20"/>
              </w:rPr>
              <w:t>Voornamen</w:t>
            </w:r>
          </w:p>
        </w:tc>
        <w:tc>
          <w:tcPr>
            <w:tcW w:w="6792" w:type="dxa"/>
            <w:noWrap/>
            <w:hideMark/>
          </w:tcPr>
          <w:p w14:paraId="7F987B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/gerelateerde/voornamen</w:t>
            </w:r>
          </w:p>
        </w:tc>
      </w:tr>
      <w:tr w:rsidR="00F173DD" w:rsidRPr="00F173DD" w14:paraId="034A1B43" w14:textId="77777777" w:rsidTr="00F173DD">
        <w:trPr>
          <w:trHeight w:val="255"/>
        </w:trPr>
        <w:tc>
          <w:tcPr>
            <w:tcW w:w="2270" w:type="dxa"/>
          </w:tcPr>
          <w:p w14:paraId="318D5F70" w14:textId="77777777" w:rsidR="00F173DD" w:rsidRPr="00F173DD" w:rsidRDefault="00F173DD" w:rsidP="00DF5EE1">
            <w:pPr>
              <w:rPr>
                <w:sz w:val="20"/>
                <w:szCs w:val="20"/>
              </w:rPr>
            </w:pPr>
            <w:r w:rsidRPr="00F173DD">
              <w:rPr>
                <w:sz w:val="20"/>
                <w:szCs w:val="20"/>
              </w:rPr>
              <w:t>Geslachtsaanduiding</w:t>
            </w:r>
          </w:p>
        </w:tc>
        <w:tc>
          <w:tcPr>
            <w:tcW w:w="6792" w:type="dxa"/>
            <w:noWrap/>
            <w:hideMark/>
          </w:tcPr>
          <w:p w14:paraId="179326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/gerelateerde/geslachtsaanduiding</w:t>
            </w:r>
          </w:p>
        </w:tc>
      </w:tr>
      <w:tr w:rsidR="00F173DD" w:rsidRPr="00F173DD" w14:paraId="2DDF55EE" w14:textId="77777777" w:rsidTr="00F173DD">
        <w:trPr>
          <w:trHeight w:val="255"/>
        </w:trPr>
        <w:tc>
          <w:tcPr>
            <w:tcW w:w="2270" w:type="dxa"/>
          </w:tcPr>
          <w:p w14:paraId="4D048ACB" w14:textId="77777777" w:rsidR="00F173DD" w:rsidRPr="00F173DD" w:rsidRDefault="00F173DD" w:rsidP="00DF5EE1">
            <w:pPr>
              <w:rPr>
                <w:sz w:val="20"/>
                <w:szCs w:val="20"/>
              </w:rPr>
            </w:pPr>
            <w:r w:rsidRPr="00F173DD">
              <w:rPr>
                <w:sz w:val="20"/>
                <w:szCs w:val="20"/>
              </w:rPr>
              <w:t>Geboortedatum</w:t>
            </w:r>
          </w:p>
        </w:tc>
        <w:tc>
          <w:tcPr>
            <w:tcW w:w="6792" w:type="dxa"/>
            <w:noWrap/>
            <w:hideMark/>
          </w:tcPr>
          <w:p w14:paraId="424D6318"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/gerelateerde/geboortedatum</w:t>
            </w:r>
          </w:p>
        </w:tc>
      </w:tr>
      <w:tr w:rsidR="00F173DD" w:rsidRPr="00F173DD" w14:paraId="1AC4EE59" w14:textId="77777777" w:rsidTr="00F173DD">
        <w:trPr>
          <w:trHeight w:val="255"/>
        </w:trPr>
        <w:tc>
          <w:tcPr>
            <w:tcW w:w="2270" w:type="dxa"/>
          </w:tcPr>
          <w:p w14:paraId="6BF04681" w14:textId="77777777" w:rsidR="00F173DD" w:rsidRPr="00F173DD" w:rsidRDefault="00F173DD" w:rsidP="00DF5EE1">
            <w:pPr>
              <w:rPr>
                <w:sz w:val="20"/>
                <w:szCs w:val="20"/>
              </w:rPr>
            </w:pPr>
            <w:r w:rsidRPr="00F173DD">
              <w:rPr>
                <w:sz w:val="20"/>
                <w:szCs w:val="20"/>
              </w:rPr>
              <w:t>Woonplaatsnaam</w:t>
            </w:r>
          </w:p>
        </w:tc>
        <w:tc>
          <w:tcPr>
            <w:tcW w:w="6792" w:type="dxa"/>
            <w:noWrap/>
          </w:tcPr>
          <w:p w14:paraId="7BCDA1CB" w14:textId="77777777" w:rsidR="00F173DD" w:rsidRPr="00F173DD" w:rsidRDefault="00F173DD" w:rsidP="00DF5EE1">
            <w:pPr>
              <w:rPr>
                <w:sz w:val="20"/>
                <w:szCs w:val="20"/>
              </w:rPr>
            </w:pPr>
            <w:r w:rsidRPr="00F173DD">
              <w:rPr>
                <w:sz w:val="20"/>
                <w:szCs w:val="20"/>
              </w:rPr>
              <w:t>NPS/inp.heeftAlsKind/gerelateerde/verblijfsadres/wpl.woonplaatsnaam</w:t>
            </w:r>
          </w:p>
        </w:tc>
      </w:tr>
      <w:tr w:rsidR="00F173DD" w:rsidRPr="00F173DD" w14:paraId="720998D5" w14:textId="77777777" w:rsidTr="00F173DD">
        <w:trPr>
          <w:trHeight w:val="255"/>
        </w:trPr>
        <w:tc>
          <w:tcPr>
            <w:tcW w:w="2270" w:type="dxa"/>
          </w:tcPr>
          <w:p w14:paraId="0FF87AB7" w14:textId="77777777" w:rsidR="00F173DD" w:rsidRPr="00F173DD" w:rsidRDefault="00F173DD" w:rsidP="00DF5EE1">
            <w:pPr>
              <w:rPr>
                <w:sz w:val="20"/>
                <w:szCs w:val="20"/>
              </w:rPr>
            </w:pPr>
            <w:r w:rsidRPr="00F173DD">
              <w:rPr>
                <w:sz w:val="20"/>
                <w:szCs w:val="20"/>
              </w:rPr>
              <w:t>Openbare ruimte naam</w:t>
            </w:r>
          </w:p>
        </w:tc>
        <w:tc>
          <w:tcPr>
            <w:tcW w:w="6792" w:type="dxa"/>
            <w:noWrap/>
          </w:tcPr>
          <w:p w14:paraId="4A8882AA" w14:textId="77777777" w:rsidR="00F173DD" w:rsidRPr="00F173DD" w:rsidRDefault="00F173DD" w:rsidP="00DF5EE1">
            <w:pPr>
              <w:rPr>
                <w:sz w:val="20"/>
                <w:szCs w:val="20"/>
              </w:rPr>
            </w:pPr>
            <w:r w:rsidRPr="00F173DD">
              <w:rPr>
                <w:sz w:val="20"/>
                <w:szCs w:val="20"/>
              </w:rPr>
              <w:t>NPS/inp.heeftAlsKind/gerelateerde/verblijfsadres/gor.openbareRuimteNaam</w:t>
            </w:r>
          </w:p>
        </w:tc>
      </w:tr>
      <w:tr w:rsidR="00F173DD" w:rsidRPr="00F173DD" w14:paraId="56CE8614" w14:textId="77777777" w:rsidTr="00F173DD">
        <w:trPr>
          <w:trHeight w:val="255"/>
        </w:trPr>
        <w:tc>
          <w:tcPr>
            <w:tcW w:w="2270" w:type="dxa"/>
          </w:tcPr>
          <w:p w14:paraId="753924DA" w14:textId="77777777" w:rsidR="00F173DD" w:rsidRPr="00F173DD" w:rsidRDefault="00F173DD" w:rsidP="00DF5EE1">
            <w:pPr>
              <w:rPr>
                <w:sz w:val="20"/>
                <w:szCs w:val="20"/>
              </w:rPr>
            </w:pPr>
            <w:r w:rsidRPr="00F173DD">
              <w:rPr>
                <w:sz w:val="20"/>
                <w:szCs w:val="20"/>
              </w:rPr>
              <w:t>Postcode</w:t>
            </w:r>
          </w:p>
        </w:tc>
        <w:tc>
          <w:tcPr>
            <w:tcW w:w="6792" w:type="dxa"/>
            <w:noWrap/>
          </w:tcPr>
          <w:p w14:paraId="2C47BA9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2FC0138F" w14:textId="77777777" w:rsidTr="00F173DD">
        <w:trPr>
          <w:trHeight w:val="255"/>
        </w:trPr>
        <w:tc>
          <w:tcPr>
            <w:tcW w:w="2270" w:type="dxa"/>
          </w:tcPr>
          <w:p w14:paraId="4BFA88D4" w14:textId="77777777" w:rsidR="00F173DD" w:rsidRPr="00F173DD" w:rsidRDefault="00F173DD" w:rsidP="00DF5EE1">
            <w:pPr>
              <w:rPr>
                <w:sz w:val="20"/>
                <w:szCs w:val="20"/>
              </w:rPr>
            </w:pPr>
            <w:r w:rsidRPr="00F173DD">
              <w:rPr>
                <w:sz w:val="20"/>
                <w:szCs w:val="20"/>
              </w:rPr>
              <w:t>Huisnummer</w:t>
            </w:r>
          </w:p>
        </w:tc>
        <w:tc>
          <w:tcPr>
            <w:tcW w:w="6792" w:type="dxa"/>
            <w:noWrap/>
          </w:tcPr>
          <w:p w14:paraId="6560058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aoa.huisnummer</w:t>
            </w:r>
            <w:proofErr w:type="spellEnd"/>
          </w:p>
        </w:tc>
      </w:tr>
      <w:tr w:rsidR="00F173DD" w:rsidRPr="00F173DD" w14:paraId="600CDFFF" w14:textId="77777777" w:rsidTr="00F173DD">
        <w:trPr>
          <w:trHeight w:val="255"/>
        </w:trPr>
        <w:tc>
          <w:tcPr>
            <w:tcW w:w="2270" w:type="dxa"/>
          </w:tcPr>
          <w:p w14:paraId="76BB2BCA" w14:textId="77777777" w:rsidR="00F173DD" w:rsidRPr="00F173DD" w:rsidRDefault="00F173DD" w:rsidP="00DF5EE1">
            <w:pPr>
              <w:rPr>
                <w:sz w:val="20"/>
                <w:szCs w:val="20"/>
              </w:rPr>
            </w:pPr>
            <w:r w:rsidRPr="00F173DD">
              <w:rPr>
                <w:sz w:val="20"/>
                <w:szCs w:val="20"/>
              </w:rPr>
              <w:t>Huisletter</w:t>
            </w:r>
          </w:p>
        </w:tc>
        <w:tc>
          <w:tcPr>
            <w:tcW w:w="6792" w:type="dxa"/>
            <w:noWrap/>
          </w:tcPr>
          <w:p w14:paraId="058BD23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aoa.huisletter</w:t>
            </w:r>
            <w:proofErr w:type="spellEnd"/>
          </w:p>
        </w:tc>
      </w:tr>
      <w:tr w:rsidR="00F173DD" w:rsidRPr="00F173DD" w14:paraId="0CECCA2A" w14:textId="77777777" w:rsidTr="00F173DD">
        <w:trPr>
          <w:trHeight w:val="255"/>
        </w:trPr>
        <w:tc>
          <w:tcPr>
            <w:tcW w:w="2270" w:type="dxa"/>
          </w:tcPr>
          <w:p w14:paraId="68FA2D2D" w14:textId="77777777" w:rsidR="00F173DD" w:rsidRPr="00F173DD" w:rsidRDefault="00F173DD" w:rsidP="00DF5EE1">
            <w:pPr>
              <w:rPr>
                <w:sz w:val="20"/>
                <w:szCs w:val="20"/>
              </w:rPr>
            </w:pPr>
            <w:r w:rsidRPr="00F173DD">
              <w:rPr>
                <w:sz w:val="20"/>
                <w:szCs w:val="20"/>
              </w:rPr>
              <w:t>Huisnummertoevoeging</w:t>
            </w:r>
          </w:p>
        </w:tc>
        <w:tc>
          <w:tcPr>
            <w:tcW w:w="6792" w:type="dxa"/>
            <w:noWrap/>
          </w:tcPr>
          <w:p w14:paraId="60A3F4A2" w14:textId="77777777" w:rsidR="00F173DD" w:rsidRPr="00F173DD" w:rsidRDefault="00F173DD" w:rsidP="00DF5EE1">
            <w:pPr>
              <w:rPr>
                <w:sz w:val="20"/>
                <w:szCs w:val="20"/>
              </w:rPr>
            </w:pPr>
            <w:r w:rsidRPr="00F173DD">
              <w:rPr>
                <w:sz w:val="20"/>
                <w:szCs w:val="20"/>
              </w:rPr>
              <w:t>NPS/inp.heeftAlsKind/gerelateerde/verblijfsadres/aoa.huisnummertoevoeging</w:t>
            </w:r>
          </w:p>
        </w:tc>
      </w:tr>
      <w:tr w:rsidR="00F173DD" w:rsidRPr="00F173DD" w14:paraId="6B1D3A02" w14:textId="77777777" w:rsidTr="00F173DD">
        <w:trPr>
          <w:trHeight w:val="255"/>
        </w:trPr>
        <w:tc>
          <w:tcPr>
            <w:tcW w:w="2270" w:type="dxa"/>
          </w:tcPr>
          <w:p w14:paraId="73146287" w14:textId="77777777" w:rsidR="00F173DD" w:rsidRPr="00F173DD" w:rsidRDefault="00F173DD" w:rsidP="00DF5EE1">
            <w:pPr>
              <w:rPr>
                <w:i/>
                <w:sz w:val="20"/>
                <w:szCs w:val="20"/>
              </w:rPr>
            </w:pPr>
            <w:r w:rsidRPr="00F173DD">
              <w:rPr>
                <w:i/>
                <w:sz w:val="20"/>
                <w:szCs w:val="20"/>
              </w:rPr>
              <w:t>Niet in RSGB</w:t>
            </w:r>
          </w:p>
        </w:tc>
        <w:tc>
          <w:tcPr>
            <w:tcW w:w="6792" w:type="dxa"/>
            <w:noWrap/>
          </w:tcPr>
          <w:p w14:paraId="7014DAD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883C2FA" w14:textId="77777777" w:rsidTr="00F173DD">
        <w:trPr>
          <w:trHeight w:val="255"/>
        </w:trPr>
        <w:tc>
          <w:tcPr>
            <w:tcW w:w="2270" w:type="dxa"/>
          </w:tcPr>
          <w:p w14:paraId="5B4743F4" w14:textId="77777777" w:rsidR="00F173DD" w:rsidRPr="00F173DD" w:rsidRDefault="00F173DD" w:rsidP="00DF5EE1">
            <w:pPr>
              <w:rPr>
                <w:sz w:val="20"/>
                <w:szCs w:val="20"/>
              </w:rPr>
            </w:pPr>
            <w:r w:rsidRPr="00F173DD">
              <w:rPr>
                <w:sz w:val="20"/>
                <w:szCs w:val="20"/>
              </w:rPr>
              <w:t>Landcode</w:t>
            </w:r>
          </w:p>
        </w:tc>
        <w:tc>
          <w:tcPr>
            <w:tcW w:w="6792" w:type="dxa"/>
            <w:noWrap/>
          </w:tcPr>
          <w:p w14:paraId="5806D0C4" w14:textId="77777777" w:rsidR="00F173DD" w:rsidRPr="00F173DD" w:rsidRDefault="00F173DD" w:rsidP="00DF5EE1">
            <w:pPr>
              <w:rPr>
                <w:sz w:val="20"/>
                <w:szCs w:val="20"/>
              </w:rPr>
            </w:pPr>
            <w:r w:rsidRPr="00F173DD">
              <w:rPr>
                <w:sz w:val="20"/>
                <w:szCs w:val="20"/>
              </w:rPr>
              <w:t>NPS/inp.heeftAlsKind/gerelateerde/sub.verblijfBuitenland/lnd.landcode</w:t>
            </w:r>
          </w:p>
        </w:tc>
      </w:tr>
      <w:tr w:rsidR="00F173DD" w:rsidRPr="00F173DD" w14:paraId="72BC6063" w14:textId="77777777" w:rsidTr="00F173DD">
        <w:trPr>
          <w:trHeight w:val="255"/>
        </w:trPr>
        <w:tc>
          <w:tcPr>
            <w:tcW w:w="2270" w:type="dxa"/>
          </w:tcPr>
          <w:p w14:paraId="11DBA725" w14:textId="77777777" w:rsidR="00F173DD" w:rsidRPr="00F173DD" w:rsidRDefault="00F173DD" w:rsidP="00DF5EE1">
            <w:pPr>
              <w:rPr>
                <w:sz w:val="20"/>
                <w:szCs w:val="20"/>
              </w:rPr>
            </w:pPr>
            <w:r w:rsidRPr="00F173DD">
              <w:rPr>
                <w:sz w:val="20"/>
                <w:szCs w:val="20"/>
              </w:rPr>
              <w:t>Landnaam</w:t>
            </w:r>
          </w:p>
        </w:tc>
        <w:tc>
          <w:tcPr>
            <w:tcW w:w="6792" w:type="dxa"/>
            <w:noWrap/>
          </w:tcPr>
          <w:p w14:paraId="32A8045E" w14:textId="77777777" w:rsidR="00F173DD" w:rsidRPr="00F173DD" w:rsidRDefault="00F173DD" w:rsidP="00DF5EE1">
            <w:pPr>
              <w:rPr>
                <w:sz w:val="20"/>
                <w:szCs w:val="20"/>
              </w:rPr>
            </w:pPr>
            <w:r w:rsidRPr="00F173DD">
              <w:rPr>
                <w:sz w:val="20"/>
                <w:szCs w:val="20"/>
              </w:rPr>
              <w:t>NPS/inp.heeftAlsKind/gerelateerde/sub.verblijfBuitenland/lnd.landnaam</w:t>
            </w:r>
          </w:p>
        </w:tc>
      </w:tr>
      <w:tr w:rsidR="00F173DD" w:rsidRPr="00F173DD" w14:paraId="69368D8C" w14:textId="77777777" w:rsidTr="00F173DD">
        <w:trPr>
          <w:trHeight w:val="255"/>
        </w:trPr>
        <w:tc>
          <w:tcPr>
            <w:tcW w:w="2270" w:type="dxa"/>
          </w:tcPr>
          <w:p w14:paraId="3FCAB8CA" w14:textId="77777777" w:rsidR="00F173DD" w:rsidRPr="00F173DD" w:rsidRDefault="00F173DD" w:rsidP="00DF5EE1">
            <w:pPr>
              <w:rPr>
                <w:sz w:val="20"/>
                <w:szCs w:val="20"/>
              </w:rPr>
            </w:pPr>
            <w:r w:rsidRPr="00F173DD">
              <w:rPr>
                <w:sz w:val="20"/>
                <w:szCs w:val="20"/>
              </w:rPr>
              <w:t>Verblijf buitenland/Adres buitenland 1</w:t>
            </w:r>
          </w:p>
        </w:tc>
        <w:tc>
          <w:tcPr>
            <w:tcW w:w="6792" w:type="dxa"/>
            <w:noWrap/>
          </w:tcPr>
          <w:p w14:paraId="5F1FFCEA" w14:textId="77777777" w:rsidR="00F173DD" w:rsidRPr="00F173DD" w:rsidRDefault="00F173DD" w:rsidP="00DF5EE1">
            <w:pPr>
              <w:rPr>
                <w:sz w:val="20"/>
                <w:szCs w:val="20"/>
              </w:rPr>
            </w:pPr>
            <w:r w:rsidRPr="00F173DD">
              <w:rPr>
                <w:sz w:val="20"/>
                <w:szCs w:val="20"/>
              </w:rPr>
              <w:t>NPS/inp.heeftAlsKind/gerelateerde/sub.verblijfBuitenland/sub.adresBuitenland1</w:t>
            </w:r>
          </w:p>
        </w:tc>
      </w:tr>
      <w:tr w:rsidR="00F173DD" w:rsidRPr="00F173DD" w14:paraId="79450346" w14:textId="77777777" w:rsidTr="00F173DD">
        <w:trPr>
          <w:trHeight w:val="255"/>
        </w:trPr>
        <w:tc>
          <w:tcPr>
            <w:tcW w:w="2270" w:type="dxa"/>
          </w:tcPr>
          <w:p w14:paraId="6CE12D51" w14:textId="77777777" w:rsidR="00F173DD" w:rsidRPr="00F173DD" w:rsidRDefault="00F173DD" w:rsidP="00DF5EE1">
            <w:pPr>
              <w:rPr>
                <w:sz w:val="20"/>
                <w:szCs w:val="20"/>
              </w:rPr>
            </w:pPr>
            <w:r w:rsidRPr="00F173DD">
              <w:rPr>
                <w:sz w:val="20"/>
                <w:szCs w:val="20"/>
              </w:rPr>
              <w:t>Verblijf buitenland/Adres buitenland 2</w:t>
            </w:r>
          </w:p>
        </w:tc>
        <w:tc>
          <w:tcPr>
            <w:tcW w:w="6792" w:type="dxa"/>
            <w:noWrap/>
          </w:tcPr>
          <w:p w14:paraId="15946720" w14:textId="77777777" w:rsidR="00F173DD" w:rsidRPr="00F173DD" w:rsidRDefault="00F173DD" w:rsidP="00DF5EE1">
            <w:pPr>
              <w:rPr>
                <w:sz w:val="20"/>
                <w:szCs w:val="20"/>
              </w:rPr>
            </w:pPr>
            <w:r w:rsidRPr="00F173DD">
              <w:rPr>
                <w:sz w:val="20"/>
                <w:szCs w:val="20"/>
              </w:rPr>
              <w:t>NPS/inp.heeftAlsKind/gerelateerde/sub.verblijfBuitenland/sub.adresBuitenland2</w:t>
            </w:r>
          </w:p>
        </w:tc>
      </w:tr>
      <w:tr w:rsidR="00F173DD" w:rsidRPr="00F173DD" w14:paraId="0B0721FB" w14:textId="77777777" w:rsidTr="00F173DD">
        <w:trPr>
          <w:trHeight w:val="255"/>
        </w:trPr>
        <w:tc>
          <w:tcPr>
            <w:tcW w:w="2270" w:type="dxa"/>
          </w:tcPr>
          <w:p w14:paraId="679B8DA9" w14:textId="77777777" w:rsidR="00F173DD" w:rsidRPr="00F173DD" w:rsidRDefault="00F173DD" w:rsidP="00DF5EE1">
            <w:pPr>
              <w:rPr>
                <w:sz w:val="20"/>
                <w:szCs w:val="20"/>
              </w:rPr>
            </w:pPr>
            <w:r w:rsidRPr="00F173DD">
              <w:rPr>
                <w:sz w:val="20"/>
                <w:szCs w:val="20"/>
              </w:rPr>
              <w:t>Verblijf buitenland/Adres buitenland 3</w:t>
            </w:r>
          </w:p>
        </w:tc>
        <w:tc>
          <w:tcPr>
            <w:tcW w:w="6792" w:type="dxa"/>
            <w:noWrap/>
          </w:tcPr>
          <w:p w14:paraId="559688B3" w14:textId="77777777" w:rsidR="00F173DD" w:rsidRPr="00F173DD" w:rsidRDefault="00F173DD" w:rsidP="00DF5EE1">
            <w:pPr>
              <w:rPr>
                <w:sz w:val="20"/>
                <w:szCs w:val="20"/>
              </w:rPr>
            </w:pPr>
            <w:r w:rsidRPr="00F173DD">
              <w:rPr>
                <w:sz w:val="20"/>
                <w:szCs w:val="20"/>
              </w:rPr>
              <w:t>NPS/inp.heeftAlsKind/gerelateerde/sub.verblijfBuitenland/sub.adresBuitenland3</w:t>
            </w:r>
          </w:p>
        </w:tc>
      </w:tr>
    </w:tbl>
    <w:p w14:paraId="2BAF63B1" w14:textId="77777777" w:rsidR="00F173DD" w:rsidRPr="00F173DD" w:rsidRDefault="00F173DD" w:rsidP="00F173DD">
      <w:pPr>
        <w:rPr>
          <w:sz w:val="20"/>
          <w:szCs w:val="20"/>
        </w:rPr>
      </w:pPr>
    </w:p>
    <w:p w14:paraId="0290380C" w14:textId="77777777" w:rsidR="00F173DD" w:rsidRDefault="00F173DD" w:rsidP="00F173DD">
      <w:pPr>
        <w:rPr>
          <w:sz w:val="20"/>
          <w:szCs w:val="20"/>
        </w:rPr>
      </w:pPr>
      <w:r w:rsidRPr="00F173DD">
        <w:rPr>
          <w:sz w:val="20"/>
          <w:szCs w:val="20"/>
        </w:rPr>
        <w:t>Partner</w:t>
      </w:r>
    </w:p>
    <w:tbl>
      <w:tblPr>
        <w:tblStyle w:val="Tabelraster"/>
        <w:tblW w:w="0" w:type="auto"/>
        <w:tblLook w:val="04A0" w:firstRow="1" w:lastRow="0" w:firstColumn="1" w:lastColumn="0" w:noHBand="0" w:noVBand="1"/>
      </w:tblPr>
      <w:tblGrid>
        <w:gridCol w:w="1999"/>
        <w:gridCol w:w="7063"/>
      </w:tblGrid>
      <w:tr w:rsidR="00F173DD" w:rsidRPr="00F173DD" w14:paraId="5D0B8E91" w14:textId="77777777" w:rsidTr="00F173DD">
        <w:trPr>
          <w:trHeight w:val="255"/>
        </w:trPr>
        <w:tc>
          <w:tcPr>
            <w:tcW w:w="1999" w:type="dxa"/>
          </w:tcPr>
          <w:p w14:paraId="5CCF918F" w14:textId="77777777" w:rsidR="00F173DD" w:rsidRPr="00F173DD" w:rsidRDefault="00F173DD" w:rsidP="00DF5EE1">
            <w:pPr>
              <w:rPr>
                <w:b/>
                <w:sz w:val="20"/>
                <w:szCs w:val="20"/>
              </w:rPr>
            </w:pPr>
            <w:r w:rsidRPr="00F173DD">
              <w:rPr>
                <w:b/>
                <w:sz w:val="20"/>
                <w:szCs w:val="20"/>
              </w:rPr>
              <w:t>Attribuut</w:t>
            </w:r>
          </w:p>
        </w:tc>
        <w:tc>
          <w:tcPr>
            <w:tcW w:w="7063" w:type="dxa"/>
            <w:noWrap/>
          </w:tcPr>
          <w:p w14:paraId="22100E91"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5109223B" w14:textId="77777777" w:rsidTr="00F173DD">
        <w:trPr>
          <w:trHeight w:val="255"/>
        </w:trPr>
        <w:tc>
          <w:tcPr>
            <w:tcW w:w="1999" w:type="dxa"/>
          </w:tcPr>
          <w:p w14:paraId="71C2E76B" w14:textId="77777777" w:rsidR="00F173DD" w:rsidRPr="00F173DD" w:rsidRDefault="00F173DD" w:rsidP="00DF5EE1">
            <w:pPr>
              <w:rPr>
                <w:sz w:val="20"/>
                <w:szCs w:val="20"/>
              </w:rPr>
            </w:pPr>
            <w:proofErr w:type="spellStart"/>
            <w:r w:rsidRPr="00F173DD">
              <w:rPr>
                <w:sz w:val="20"/>
                <w:szCs w:val="20"/>
              </w:rPr>
              <w:t>SoortVerbintenis</w:t>
            </w:r>
            <w:proofErr w:type="spellEnd"/>
            <w:r w:rsidRPr="00F173DD">
              <w:rPr>
                <w:sz w:val="20"/>
                <w:szCs w:val="20"/>
              </w:rPr>
              <w:t xml:space="preserve"> (bevat alleen waarde voor binnengemeentelijke personen)</w:t>
            </w:r>
          </w:p>
        </w:tc>
        <w:tc>
          <w:tcPr>
            <w:tcW w:w="7063" w:type="dxa"/>
            <w:noWrap/>
          </w:tcPr>
          <w:p w14:paraId="5D34E38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soortVerbintenis</w:t>
            </w:r>
            <w:proofErr w:type="spellEnd"/>
          </w:p>
        </w:tc>
      </w:tr>
      <w:tr w:rsidR="00F173DD" w:rsidRPr="00F173DD" w14:paraId="1999C91E" w14:textId="77777777" w:rsidTr="00F173DD">
        <w:trPr>
          <w:trHeight w:val="255"/>
        </w:trPr>
        <w:tc>
          <w:tcPr>
            <w:tcW w:w="1999" w:type="dxa"/>
          </w:tcPr>
          <w:p w14:paraId="6673251F" w14:textId="77777777" w:rsidR="00F173DD" w:rsidRPr="00F173DD" w:rsidRDefault="00F173DD" w:rsidP="00DF5EE1">
            <w:pPr>
              <w:rPr>
                <w:sz w:val="20"/>
                <w:szCs w:val="20"/>
              </w:rPr>
            </w:pPr>
            <w:r w:rsidRPr="00F173DD">
              <w:rPr>
                <w:sz w:val="20"/>
                <w:szCs w:val="20"/>
              </w:rPr>
              <w:t>Burgerservicenummer</w:t>
            </w:r>
          </w:p>
        </w:tc>
        <w:tc>
          <w:tcPr>
            <w:tcW w:w="7063" w:type="dxa"/>
            <w:noWrap/>
            <w:hideMark/>
          </w:tcPr>
          <w:p w14:paraId="6A64017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inp.bsn</w:t>
            </w:r>
            <w:proofErr w:type="spellEnd"/>
          </w:p>
        </w:tc>
      </w:tr>
      <w:tr w:rsidR="00F173DD" w:rsidRPr="00F173DD" w14:paraId="3388F788" w14:textId="77777777" w:rsidTr="00F173DD">
        <w:trPr>
          <w:trHeight w:val="255"/>
        </w:trPr>
        <w:tc>
          <w:tcPr>
            <w:tcW w:w="1999" w:type="dxa"/>
          </w:tcPr>
          <w:p w14:paraId="3BC539EC" w14:textId="77777777" w:rsidR="00F173DD" w:rsidRPr="00F173DD" w:rsidRDefault="00F173DD" w:rsidP="00DF5EE1">
            <w:pPr>
              <w:rPr>
                <w:sz w:val="20"/>
                <w:szCs w:val="20"/>
              </w:rPr>
            </w:pPr>
            <w:r w:rsidRPr="00F173DD">
              <w:rPr>
                <w:sz w:val="20"/>
                <w:szCs w:val="20"/>
              </w:rPr>
              <w:t>Geslachtsnaam</w:t>
            </w:r>
          </w:p>
        </w:tc>
        <w:tc>
          <w:tcPr>
            <w:tcW w:w="7063" w:type="dxa"/>
            <w:noWrap/>
            <w:hideMark/>
          </w:tcPr>
          <w:p w14:paraId="184BEB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/gerelateerde/geslachtsnaam</w:t>
            </w:r>
          </w:p>
        </w:tc>
      </w:tr>
      <w:tr w:rsidR="00F173DD" w:rsidRPr="00F173DD" w14:paraId="286F9BB3" w14:textId="77777777" w:rsidTr="00F173DD">
        <w:trPr>
          <w:trHeight w:val="255"/>
        </w:trPr>
        <w:tc>
          <w:tcPr>
            <w:tcW w:w="1999" w:type="dxa"/>
          </w:tcPr>
          <w:p w14:paraId="288CF75F" w14:textId="77777777" w:rsidR="00F173DD" w:rsidRPr="00F173DD" w:rsidRDefault="00F173DD" w:rsidP="00DF5EE1">
            <w:pPr>
              <w:rPr>
                <w:sz w:val="20"/>
                <w:szCs w:val="20"/>
              </w:rPr>
            </w:pPr>
            <w:r w:rsidRPr="00F173DD">
              <w:rPr>
                <w:sz w:val="20"/>
                <w:szCs w:val="20"/>
              </w:rPr>
              <w:t>Voorvoegsels geslachtsnaam</w:t>
            </w:r>
          </w:p>
        </w:tc>
        <w:tc>
          <w:tcPr>
            <w:tcW w:w="7063" w:type="dxa"/>
            <w:noWrap/>
            <w:hideMark/>
          </w:tcPr>
          <w:p w14:paraId="42FABE9E" w14:textId="77777777" w:rsidR="00F173DD" w:rsidRPr="00F173DD" w:rsidRDefault="00F173DD" w:rsidP="00DF5EE1">
            <w:pPr>
              <w:rPr>
                <w:sz w:val="20"/>
                <w:szCs w:val="20"/>
              </w:rPr>
            </w:pPr>
            <w:r w:rsidRPr="00F173DD">
              <w:rPr>
                <w:sz w:val="20"/>
                <w:szCs w:val="20"/>
              </w:rPr>
              <w:t>NPS/heeftAlsEchtgenootPartner/gerelateerde/voorvoegselGeslachtsnaam</w:t>
            </w:r>
          </w:p>
        </w:tc>
      </w:tr>
      <w:tr w:rsidR="00F173DD" w:rsidRPr="00F173DD" w14:paraId="08821CEE" w14:textId="77777777" w:rsidTr="00F173DD">
        <w:trPr>
          <w:trHeight w:val="299"/>
        </w:trPr>
        <w:tc>
          <w:tcPr>
            <w:tcW w:w="1999" w:type="dxa"/>
          </w:tcPr>
          <w:p w14:paraId="5CB4F5DF" w14:textId="77777777" w:rsidR="00F173DD" w:rsidRPr="00F173DD" w:rsidRDefault="00F173DD" w:rsidP="00DF5EE1">
            <w:pPr>
              <w:rPr>
                <w:sz w:val="20"/>
                <w:szCs w:val="20"/>
              </w:rPr>
            </w:pPr>
            <w:r w:rsidRPr="00F173DD">
              <w:rPr>
                <w:sz w:val="20"/>
                <w:szCs w:val="20"/>
              </w:rPr>
              <w:lastRenderedPageBreak/>
              <w:t>Voorletters</w:t>
            </w:r>
          </w:p>
        </w:tc>
        <w:tc>
          <w:tcPr>
            <w:tcW w:w="7063" w:type="dxa"/>
            <w:noWrap/>
            <w:hideMark/>
          </w:tcPr>
          <w:p w14:paraId="25494FA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/gerelateerde/voorletters</w:t>
            </w:r>
          </w:p>
        </w:tc>
      </w:tr>
      <w:tr w:rsidR="00F173DD" w:rsidRPr="00F173DD" w14:paraId="08CF4105" w14:textId="77777777" w:rsidTr="00F173DD">
        <w:trPr>
          <w:trHeight w:val="255"/>
        </w:trPr>
        <w:tc>
          <w:tcPr>
            <w:tcW w:w="1999" w:type="dxa"/>
          </w:tcPr>
          <w:p w14:paraId="029C86B8" w14:textId="77777777" w:rsidR="00F173DD" w:rsidRPr="00F173DD" w:rsidRDefault="00F173DD" w:rsidP="00DF5EE1">
            <w:pPr>
              <w:rPr>
                <w:sz w:val="20"/>
                <w:szCs w:val="20"/>
              </w:rPr>
            </w:pPr>
            <w:r w:rsidRPr="00F173DD">
              <w:rPr>
                <w:sz w:val="20"/>
                <w:szCs w:val="20"/>
              </w:rPr>
              <w:t>Voornamen</w:t>
            </w:r>
          </w:p>
        </w:tc>
        <w:tc>
          <w:tcPr>
            <w:tcW w:w="7063" w:type="dxa"/>
            <w:noWrap/>
            <w:hideMark/>
          </w:tcPr>
          <w:p w14:paraId="49E8F36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/gerelateerde/voornamen</w:t>
            </w:r>
          </w:p>
        </w:tc>
      </w:tr>
      <w:tr w:rsidR="00F173DD" w:rsidRPr="00F173DD" w14:paraId="03F7A7A7" w14:textId="77777777" w:rsidTr="00F173DD">
        <w:trPr>
          <w:trHeight w:val="255"/>
        </w:trPr>
        <w:tc>
          <w:tcPr>
            <w:tcW w:w="1999" w:type="dxa"/>
          </w:tcPr>
          <w:p w14:paraId="11FE0B93" w14:textId="77777777" w:rsidR="00F173DD" w:rsidRPr="00F173DD" w:rsidRDefault="00F173DD" w:rsidP="00DF5EE1">
            <w:pPr>
              <w:rPr>
                <w:sz w:val="20"/>
                <w:szCs w:val="20"/>
              </w:rPr>
            </w:pPr>
            <w:r w:rsidRPr="00F173DD">
              <w:rPr>
                <w:sz w:val="20"/>
                <w:szCs w:val="20"/>
              </w:rPr>
              <w:t>Geslachtsaanduiding</w:t>
            </w:r>
          </w:p>
        </w:tc>
        <w:tc>
          <w:tcPr>
            <w:tcW w:w="7063" w:type="dxa"/>
            <w:noWrap/>
            <w:hideMark/>
          </w:tcPr>
          <w:p w14:paraId="5A0EC71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/gerelateerde/geslachtsaanduiding</w:t>
            </w:r>
          </w:p>
        </w:tc>
      </w:tr>
      <w:tr w:rsidR="00F173DD" w:rsidRPr="00F173DD" w14:paraId="6657A755" w14:textId="77777777" w:rsidTr="00F173DD">
        <w:trPr>
          <w:trHeight w:val="255"/>
        </w:trPr>
        <w:tc>
          <w:tcPr>
            <w:tcW w:w="1999" w:type="dxa"/>
          </w:tcPr>
          <w:p w14:paraId="4EE7684A" w14:textId="77777777" w:rsidR="00F173DD" w:rsidRPr="00F173DD" w:rsidRDefault="00F173DD" w:rsidP="00DF5EE1">
            <w:pPr>
              <w:rPr>
                <w:sz w:val="20"/>
                <w:szCs w:val="20"/>
              </w:rPr>
            </w:pPr>
            <w:r w:rsidRPr="00F173DD">
              <w:rPr>
                <w:sz w:val="20"/>
                <w:szCs w:val="20"/>
              </w:rPr>
              <w:t>Geboortedatum</w:t>
            </w:r>
          </w:p>
        </w:tc>
        <w:tc>
          <w:tcPr>
            <w:tcW w:w="7063" w:type="dxa"/>
            <w:noWrap/>
            <w:hideMark/>
          </w:tcPr>
          <w:p w14:paraId="1E98C8A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/gerelateerde/geboortedatum</w:t>
            </w:r>
          </w:p>
        </w:tc>
      </w:tr>
      <w:tr w:rsidR="00F173DD" w:rsidRPr="00F173DD" w14:paraId="5CC8BE54" w14:textId="77777777" w:rsidTr="00F173DD">
        <w:trPr>
          <w:trHeight w:val="255"/>
        </w:trPr>
        <w:tc>
          <w:tcPr>
            <w:tcW w:w="1999" w:type="dxa"/>
          </w:tcPr>
          <w:p w14:paraId="4BBB45D7" w14:textId="77777777" w:rsidR="00F173DD" w:rsidRPr="00F173DD" w:rsidRDefault="00F173DD" w:rsidP="00DF5EE1">
            <w:pPr>
              <w:rPr>
                <w:sz w:val="20"/>
                <w:szCs w:val="20"/>
              </w:rPr>
            </w:pPr>
            <w:r w:rsidRPr="00F173DD">
              <w:rPr>
                <w:sz w:val="20"/>
                <w:szCs w:val="20"/>
              </w:rPr>
              <w:t>Datum sluiting</w:t>
            </w:r>
          </w:p>
        </w:tc>
        <w:tc>
          <w:tcPr>
            <w:tcW w:w="7063" w:type="dxa"/>
            <w:noWrap/>
          </w:tcPr>
          <w:p w14:paraId="6A731A6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datumSluiting</w:t>
            </w:r>
            <w:proofErr w:type="spellEnd"/>
          </w:p>
        </w:tc>
      </w:tr>
      <w:tr w:rsidR="00F173DD" w:rsidRPr="00F173DD" w14:paraId="6F034C33" w14:textId="77777777" w:rsidTr="00F173DD">
        <w:trPr>
          <w:trHeight w:val="255"/>
        </w:trPr>
        <w:tc>
          <w:tcPr>
            <w:tcW w:w="1999" w:type="dxa"/>
          </w:tcPr>
          <w:p w14:paraId="1C3A7F59" w14:textId="77777777" w:rsidR="00F173DD" w:rsidRPr="00F173DD" w:rsidRDefault="00F173DD" w:rsidP="00DF5EE1">
            <w:pPr>
              <w:rPr>
                <w:sz w:val="20"/>
                <w:szCs w:val="20"/>
              </w:rPr>
            </w:pPr>
            <w:r w:rsidRPr="00F173DD">
              <w:rPr>
                <w:sz w:val="20"/>
                <w:szCs w:val="20"/>
              </w:rPr>
              <w:t>Datum ontbinding</w:t>
            </w:r>
          </w:p>
        </w:tc>
        <w:tc>
          <w:tcPr>
            <w:tcW w:w="7063" w:type="dxa"/>
            <w:noWrap/>
          </w:tcPr>
          <w:p w14:paraId="0B34433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datumOntbinding</w:t>
            </w:r>
            <w:proofErr w:type="spellEnd"/>
          </w:p>
        </w:tc>
      </w:tr>
      <w:tr w:rsidR="00F173DD" w:rsidRPr="00F173DD" w14:paraId="6B2FB819" w14:textId="77777777" w:rsidTr="00F173DD">
        <w:trPr>
          <w:trHeight w:val="255"/>
        </w:trPr>
        <w:tc>
          <w:tcPr>
            <w:tcW w:w="1999" w:type="dxa"/>
          </w:tcPr>
          <w:p w14:paraId="6C8F3BB5" w14:textId="77777777" w:rsidR="00F173DD" w:rsidRPr="00F173DD" w:rsidRDefault="00F173DD" w:rsidP="00DF5EE1">
            <w:pPr>
              <w:rPr>
                <w:sz w:val="20"/>
                <w:szCs w:val="20"/>
              </w:rPr>
            </w:pPr>
            <w:r w:rsidRPr="00F173DD">
              <w:rPr>
                <w:sz w:val="20"/>
                <w:szCs w:val="20"/>
              </w:rPr>
              <w:t>Woonplaatsnaam</w:t>
            </w:r>
          </w:p>
        </w:tc>
        <w:tc>
          <w:tcPr>
            <w:tcW w:w="7063" w:type="dxa"/>
            <w:noWrap/>
          </w:tcPr>
          <w:p w14:paraId="4DF2804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wpl.woonplaatsnaam</w:t>
            </w:r>
            <w:proofErr w:type="spellEnd"/>
          </w:p>
        </w:tc>
      </w:tr>
      <w:tr w:rsidR="00F173DD" w:rsidRPr="00F173DD" w14:paraId="1C2CC357" w14:textId="77777777" w:rsidTr="00F173DD">
        <w:trPr>
          <w:trHeight w:val="255"/>
        </w:trPr>
        <w:tc>
          <w:tcPr>
            <w:tcW w:w="1999" w:type="dxa"/>
          </w:tcPr>
          <w:p w14:paraId="20B6798A" w14:textId="77777777" w:rsidR="00F173DD" w:rsidRPr="00F173DD" w:rsidRDefault="00F173DD" w:rsidP="00DF5EE1">
            <w:pPr>
              <w:rPr>
                <w:sz w:val="20"/>
                <w:szCs w:val="20"/>
              </w:rPr>
            </w:pPr>
            <w:r w:rsidRPr="00F173DD">
              <w:rPr>
                <w:sz w:val="20"/>
                <w:szCs w:val="20"/>
              </w:rPr>
              <w:t>Openbare ruimte naam</w:t>
            </w:r>
          </w:p>
        </w:tc>
        <w:tc>
          <w:tcPr>
            <w:tcW w:w="7063" w:type="dxa"/>
            <w:noWrap/>
          </w:tcPr>
          <w:p w14:paraId="136170B0"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gor.openbareRuimteNaam</w:t>
            </w:r>
            <w:proofErr w:type="spellEnd"/>
          </w:p>
        </w:tc>
      </w:tr>
      <w:tr w:rsidR="00F173DD" w:rsidRPr="00F173DD" w14:paraId="60C98C77" w14:textId="77777777" w:rsidTr="00F173DD">
        <w:trPr>
          <w:trHeight w:val="255"/>
        </w:trPr>
        <w:tc>
          <w:tcPr>
            <w:tcW w:w="1999" w:type="dxa"/>
          </w:tcPr>
          <w:p w14:paraId="7C4EAB4E" w14:textId="77777777" w:rsidR="00F173DD" w:rsidRPr="00F173DD" w:rsidRDefault="00F173DD" w:rsidP="00DF5EE1">
            <w:pPr>
              <w:rPr>
                <w:sz w:val="20"/>
                <w:szCs w:val="20"/>
              </w:rPr>
            </w:pPr>
            <w:r w:rsidRPr="00F173DD">
              <w:rPr>
                <w:sz w:val="20"/>
                <w:szCs w:val="20"/>
              </w:rPr>
              <w:t>Postcode</w:t>
            </w:r>
          </w:p>
        </w:tc>
        <w:tc>
          <w:tcPr>
            <w:tcW w:w="7063" w:type="dxa"/>
            <w:noWrap/>
          </w:tcPr>
          <w:p w14:paraId="710ED33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aoa.postcode</w:t>
            </w:r>
            <w:proofErr w:type="spellEnd"/>
          </w:p>
        </w:tc>
      </w:tr>
      <w:tr w:rsidR="00F173DD" w:rsidRPr="00F173DD" w14:paraId="3C3BE755" w14:textId="77777777" w:rsidTr="00F173DD">
        <w:trPr>
          <w:trHeight w:val="255"/>
        </w:trPr>
        <w:tc>
          <w:tcPr>
            <w:tcW w:w="1999" w:type="dxa"/>
          </w:tcPr>
          <w:p w14:paraId="2F1EA6F2" w14:textId="77777777" w:rsidR="00F173DD" w:rsidRPr="00F173DD" w:rsidRDefault="00F173DD" w:rsidP="00DF5EE1">
            <w:pPr>
              <w:rPr>
                <w:sz w:val="20"/>
                <w:szCs w:val="20"/>
              </w:rPr>
            </w:pPr>
            <w:r w:rsidRPr="00F173DD">
              <w:rPr>
                <w:sz w:val="20"/>
                <w:szCs w:val="20"/>
              </w:rPr>
              <w:t>Huisnummer</w:t>
            </w:r>
          </w:p>
        </w:tc>
        <w:tc>
          <w:tcPr>
            <w:tcW w:w="7063" w:type="dxa"/>
            <w:noWrap/>
          </w:tcPr>
          <w:p w14:paraId="45F7531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w:t>
            </w:r>
            <w:proofErr w:type="spellEnd"/>
          </w:p>
        </w:tc>
      </w:tr>
      <w:tr w:rsidR="00F173DD" w:rsidRPr="00F173DD" w14:paraId="379925DE" w14:textId="77777777" w:rsidTr="00F173DD">
        <w:trPr>
          <w:trHeight w:val="255"/>
        </w:trPr>
        <w:tc>
          <w:tcPr>
            <w:tcW w:w="1999" w:type="dxa"/>
          </w:tcPr>
          <w:p w14:paraId="61268E61" w14:textId="77777777" w:rsidR="00F173DD" w:rsidRPr="00F173DD" w:rsidRDefault="00F173DD" w:rsidP="00DF5EE1">
            <w:pPr>
              <w:rPr>
                <w:sz w:val="20"/>
                <w:szCs w:val="20"/>
              </w:rPr>
            </w:pPr>
            <w:r w:rsidRPr="00F173DD">
              <w:rPr>
                <w:sz w:val="20"/>
                <w:szCs w:val="20"/>
              </w:rPr>
              <w:t>Huisletter</w:t>
            </w:r>
          </w:p>
        </w:tc>
        <w:tc>
          <w:tcPr>
            <w:tcW w:w="7063" w:type="dxa"/>
            <w:noWrap/>
          </w:tcPr>
          <w:p w14:paraId="1F310BA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aoa.huisletter</w:t>
            </w:r>
            <w:proofErr w:type="spellEnd"/>
          </w:p>
        </w:tc>
      </w:tr>
      <w:tr w:rsidR="00F173DD" w:rsidRPr="00F173DD" w14:paraId="43D75789" w14:textId="77777777" w:rsidTr="00F173DD">
        <w:trPr>
          <w:trHeight w:val="255"/>
        </w:trPr>
        <w:tc>
          <w:tcPr>
            <w:tcW w:w="1999" w:type="dxa"/>
          </w:tcPr>
          <w:p w14:paraId="094E7677" w14:textId="77777777" w:rsidR="00F173DD" w:rsidRPr="00F173DD" w:rsidRDefault="00F173DD" w:rsidP="00DF5EE1">
            <w:pPr>
              <w:rPr>
                <w:sz w:val="20"/>
                <w:szCs w:val="20"/>
              </w:rPr>
            </w:pPr>
            <w:r w:rsidRPr="00F173DD">
              <w:rPr>
                <w:sz w:val="20"/>
                <w:szCs w:val="20"/>
              </w:rPr>
              <w:t>Huisnummertoevoeging</w:t>
            </w:r>
          </w:p>
        </w:tc>
        <w:tc>
          <w:tcPr>
            <w:tcW w:w="7063" w:type="dxa"/>
            <w:noWrap/>
          </w:tcPr>
          <w:p w14:paraId="22236B47"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aoa.huisnummertoevoeging</w:t>
            </w:r>
            <w:proofErr w:type="spellEnd"/>
          </w:p>
        </w:tc>
      </w:tr>
      <w:tr w:rsidR="00F173DD" w:rsidRPr="00F173DD" w14:paraId="7B014CF9" w14:textId="77777777" w:rsidTr="00F173DD">
        <w:trPr>
          <w:trHeight w:val="255"/>
        </w:trPr>
        <w:tc>
          <w:tcPr>
            <w:tcW w:w="1999" w:type="dxa"/>
          </w:tcPr>
          <w:p w14:paraId="37460D52" w14:textId="77777777" w:rsidR="00F173DD" w:rsidRPr="00F173DD" w:rsidRDefault="00F173DD" w:rsidP="00DF5EE1">
            <w:pPr>
              <w:rPr>
                <w:i/>
                <w:sz w:val="20"/>
                <w:szCs w:val="20"/>
              </w:rPr>
            </w:pPr>
            <w:r w:rsidRPr="00F173DD">
              <w:rPr>
                <w:i/>
                <w:sz w:val="20"/>
                <w:szCs w:val="20"/>
              </w:rPr>
              <w:t>Niet in RSGB</w:t>
            </w:r>
          </w:p>
        </w:tc>
        <w:tc>
          <w:tcPr>
            <w:tcW w:w="7063" w:type="dxa"/>
            <w:noWrap/>
          </w:tcPr>
          <w:p w14:paraId="1579C182"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C88982" w14:textId="77777777" w:rsidTr="00F173DD">
        <w:trPr>
          <w:trHeight w:val="255"/>
        </w:trPr>
        <w:tc>
          <w:tcPr>
            <w:tcW w:w="1999" w:type="dxa"/>
          </w:tcPr>
          <w:p w14:paraId="7BF2E7DC" w14:textId="77777777" w:rsidR="00F173DD" w:rsidRPr="00F173DD" w:rsidRDefault="00F173DD" w:rsidP="00DF5EE1">
            <w:pPr>
              <w:rPr>
                <w:sz w:val="20"/>
                <w:szCs w:val="20"/>
              </w:rPr>
            </w:pPr>
            <w:r w:rsidRPr="00F173DD">
              <w:rPr>
                <w:sz w:val="20"/>
                <w:szCs w:val="20"/>
              </w:rPr>
              <w:t>Landcode</w:t>
            </w:r>
          </w:p>
        </w:tc>
        <w:tc>
          <w:tcPr>
            <w:tcW w:w="7063" w:type="dxa"/>
            <w:noWrap/>
          </w:tcPr>
          <w:p w14:paraId="30B5E96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37479706" w14:textId="77777777" w:rsidTr="00F173DD">
        <w:trPr>
          <w:trHeight w:val="255"/>
        </w:trPr>
        <w:tc>
          <w:tcPr>
            <w:tcW w:w="1999" w:type="dxa"/>
          </w:tcPr>
          <w:p w14:paraId="21501FB0" w14:textId="77777777" w:rsidR="00F173DD" w:rsidRPr="00F173DD" w:rsidRDefault="00F173DD" w:rsidP="00DF5EE1">
            <w:pPr>
              <w:rPr>
                <w:sz w:val="20"/>
                <w:szCs w:val="20"/>
              </w:rPr>
            </w:pPr>
            <w:r w:rsidRPr="00F173DD">
              <w:rPr>
                <w:sz w:val="20"/>
                <w:szCs w:val="20"/>
              </w:rPr>
              <w:t>Landnaam</w:t>
            </w:r>
          </w:p>
        </w:tc>
        <w:tc>
          <w:tcPr>
            <w:tcW w:w="7063" w:type="dxa"/>
            <w:noWrap/>
          </w:tcPr>
          <w:p w14:paraId="19DC66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462C2CBA" w14:textId="77777777" w:rsidTr="00F173DD">
        <w:trPr>
          <w:trHeight w:val="255"/>
        </w:trPr>
        <w:tc>
          <w:tcPr>
            <w:tcW w:w="1999" w:type="dxa"/>
          </w:tcPr>
          <w:p w14:paraId="50798524" w14:textId="77777777" w:rsidR="00F173DD" w:rsidRPr="00F173DD" w:rsidRDefault="00F173DD" w:rsidP="00DF5EE1">
            <w:pPr>
              <w:rPr>
                <w:sz w:val="20"/>
                <w:szCs w:val="20"/>
              </w:rPr>
            </w:pPr>
            <w:r w:rsidRPr="00F173DD">
              <w:rPr>
                <w:sz w:val="20"/>
                <w:szCs w:val="20"/>
              </w:rPr>
              <w:t>Verblijf buitenland/Adres buitenland 1</w:t>
            </w:r>
          </w:p>
        </w:tc>
        <w:tc>
          <w:tcPr>
            <w:tcW w:w="7063" w:type="dxa"/>
            <w:noWrap/>
          </w:tcPr>
          <w:p w14:paraId="60F58640" w14:textId="77777777" w:rsidR="00F173DD" w:rsidRPr="00F173DD" w:rsidRDefault="00F173DD" w:rsidP="00DF5EE1">
            <w:pPr>
              <w:rPr>
                <w:sz w:val="20"/>
                <w:szCs w:val="20"/>
              </w:rPr>
            </w:pPr>
            <w:r w:rsidRPr="00F173DD">
              <w:rPr>
                <w:sz w:val="20"/>
                <w:szCs w:val="20"/>
              </w:rPr>
              <w:t>NPS/heeftAlsEchtgenootPartner//gerelateerde/sub.verblijfBuitenland/sub.adresBuitenland1</w:t>
            </w:r>
          </w:p>
        </w:tc>
      </w:tr>
      <w:tr w:rsidR="00F173DD" w:rsidRPr="00F173DD" w14:paraId="3989D3F4" w14:textId="77777777" w:rsidTr="00F173DD">
        <w:trPr>
          <w:trHeight w:val="255"/>
        </w:trPr>
        <w:tc>
          <w:tcPr>
            <w:tcW w:w="1999" w:type="dxa"/>
          </w:tcPr>
          <w:p w14:paraId="27BCAF7E" w14:textId="77777777" w:rsidR="00F173DD" w:rsidRPr="00F173DD" w:rsidRDefault="00F173DD" w:rsidP="00DF5EE1">
            <w:pPr>
              <w:rPr>
                <w:sz w:val="20"/>
                <w:szCs w:val="20"/>
              </w:rPr>
            </w:pPr>
            <w:r w:rsidRPr="00F173DD">
              <w:rPr>
                <w:sz w:val="20"/>
                <w:szCs w:val="20"/>
              </w:rPr>
              <w:t>Verblijf buitenland/Adres buitenland 2</w:t>
            </w:r>
          </w:p>
        </w:tc>
        <w:tc>
          <w:tcPr>
            <w:tcW w:w="7063" w:type="dxa"/>
            <w:noWrap/>
          </w:tcPr>
          <w:p w14:paraId="0CA53909" w14:textId="77777777" w:rsidR="00F173DD" w:rsidRPr="00F173DD" w:rsidRDefault="00F173DD" w:rsidP="00DF5EE1">
            <w:pPr>
              <w:rPr>
                <w:sz w:val="20"/>
                <w:szCs w:val="20"/>
              </w:rPr>
            </w:pPr>
            <w:r w:rsidRPr="00F173DD">
              <w:rPr>
                <w:sz w:val="20"/>
                <w:szCs w:val="20"/>
              </w:rPr>
              <w:t>NPS/heeftAlsEchtgenootPartner//gerelateerde/sub.verblijfBuitenland/sub.adresBuitenland2</w:t>
            </w:r>
          </w:p>
        </w:tc>
      </w:tr>
      <w:tr w:rsidR="00F173DD" w:rsidRPr="00F173DD" w14:paraId="5B185D9A" w14:textId="77777777" w:rsidTr="00F173DD">
        <w:trPr>
          <w:trHeight w:val="255"/>
        </w:trPr>
        <w:tc>
          <w:tcPr>
            <w:tcW w:w="1999" w:type="dxa"/>
          </w:tcPr>
          <w:p w14:paraId="77950EA1" w14:textId="77777777" w:rsidR="00F173DD" w:rsidRPr="00F173DD" w:rsidRDefault="00F173DD" w:rsidP="00DF5EE1">
            <w:pPr>
              <w:rPr>
                <w:sz w:val="20"/>
                <w:szCs w:val="20"/>
              </w:rPr>
            </w:pPr>
            <w:r w:rsidRPr="00F173DD">
              <w:rPr>
                <w:sz w:val="20"/>
                <w:szCs w:val="20"/>
              </w:rPr>
              <w:t>Verblijf buitenland/Adres buitenland 3</w:t>
            </w:r>
          </w:p>
        </w:tc>
        <w:tc>
          <w:tcPr>
            <w:tcW w:w="7063" w:type="dxa"/>
            <w:noWrap/>
          </w:tcPr>
          <w:p w14:paraId="2C5F3245" w14:textId="77777777" w:rsidR="00F173DD" w:rsidRPr="00F173DD" w:rsidRDefault="00F173DD" w:rsidP="00DF5EE1">
            <w:pPr>
              <w:rPr>
                <w:sz w:val="20"/>
                <w:szCs w:val="20"/>
              </w:rPr>
            </w:pPr>
            <w:r w:rsidRPr="00F173DD">
              <w:rPr>
                <w:sz w:val="20"/>
                <w:szCs w:val="20"/>
              </w:rPr>
              <w:t>NPS/heeftAlsEchtgenootPartner//gerelateerde/sub.verblijfBuitenland/sub.adresBuitenland3</w:t>
            </w:r>
          </w:p>
        </w:tc>
      </w:tr>
    </w:tbl>
    <w:p w14:paraId="529E4378" w14:textId="77777777" w:rsidR="00F173DD" w:rsidRDefault="00F173DD" w:rsidP="00BF5E02">
      <w:pPr>
        <w:rPr>
          <w:sz w:val="20"/>
        </w:rPr>
      </w:pPr>
    </w:p>
    <w:p w14:paraId="2B1D4695" w14:textId="77777777" w:rsidR="00BF5E02" w:rsidRPr="00CC1ADD" w:rsidRDefault="00BF5E02" w:rsidP="00CF42B2">
      <w:pPr>
        <w:spacing w:after="0" w:line="240" w:lineRule="auto"/>
        <w:rPr>
          <w:sz w:val="20"/>
          <w:szCs w:val="20"/>
        </w:rPr>
      </w:pPr>
    </w:p>
    <w:p w14:paraId="1D298EA2" w14:textId="2E665BE5" w:rsidR="00AC0EC9" w:rsidRDefault="00AC0EC9">
      <w:r>
        <w:br w:type="page"/>
      </w:r>
    </w:p>
    <w:p w14:paraId="5B9E6A70" w14:textId="7B63AFF9" w:rsidR="00AC0EC9" w:rsidRPr="00EB716D" w:rsidRDefault="00AC0EC9" w:rsidP="00AC0EC9">
      <w:pPr>
        <w:pStyle w:val="Kop1"/>
      </w:pPr>
      <w:bookmarkStart w:id="102" w:name="_Toc486880436"/>
      <w:bookmarkStart w:id="103" w:name="_Toc488418794"/>
      <w:r w:rsidRPr="00EB716D">
        <w:lastRenderedPageBreak/>
        <w:t xml:space="preserve">Bijlage </w:t>
      </w:r>
      <w:r>
        <w:t>2</w:t>
      </w:r>
      <w:r w:rsidRPr="00EB716D">
        <w:t xml:space="preserve"> GBA Categorieën</w:t>
      </w:r>
      <w:bookmarkEnd w:id="102"/>
      <w:bookmarkEnd w:id="103"/>
    </w:p>
    <w:p w14:paraId="676626FF" w14:textId="77777777" w:rsidR="00AC0EC9" w:rsidRDefault="00AC0EC9" w:rsidP="00AC0EC9">
      <w:r>
        <w:t xml:space="preserve">Bron </w:t>
      </w:r>
      <w:r w:rsidRPr="00EB716D">
        <w:t xml:space="preserve">LO GBA </w:t>
      </w:r>
      <w:hyperlink r:id="rId13" w:history="1">
        <w:r w:rsidRPr="00EB716D">
          <w:rPr>
            <w:rStyle w:val="Hyperlink"/>
          </w:rPr>
          <w:t>versie 3.10</w:t>
        </w:r>
      </w:hyperlink>
    </w:p>
    <w:p w14:paraId="54F2FC72" w14:textId="77777777" w:rsidR="00AC0EC9" w:rsidRDefault="00AC0EC9" w:rsidP="00AC0EC9">
      <w:r>
        <w:t>Categorie 1 en 51 Persoon</w:t>
      </w:r>
    </w:p>
    <w:p w14:paraId="08CB8C44"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Identificatienummers</w:t>
      </w:r>
    </w:p>
    <w:p w14:paraId="03D0C0EF"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w:t>
      </w:r>
    </w:p>
    <w:p w14:paraId="7A863516"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Geboorte</w:t>
      </w:r>
    </w:p>
    <w:p w14:paraId="09AF89E7"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Geslacht</w:t>
      </w:r>
    </w:p>
    <w:p w14:paraId="2E4A0E9A"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A-nummerverwijzingen</w:t>
      </w:r>
    </w:p>
    <w:p w14:paraId="6A1EFFD0"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Naamgebruik</w:t>
      </w:r>
    </w:p>
    <w:p w14:paraId="4248AE8C"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Akte</w:t>
      </w:r>
    </w:p>
    <w:p w14:paraId="795CFE7B"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Document</w:t>
      </w:r>
    </w:p>
    <w:p w14:paraId="7F9BBBC7"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Procedure</w:t>
      </w:r>
    </w:p>
    <w:p w14:paraId="147FAE51"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Onjuist</w:t>
      </w:r>
    </w:p>
    <w:p w14:paraId="014F17FF"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Geldigheid</w:t>
      </w:r>
    </w:p>
    <w:p w14:paraId="52583873"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Opneming</w:t>
      </w:r>
    </w:p>
    <w:p w14:paraId="1D7A7111" w14:textId="77777777" w:rsidR="00AC0EC9" w:rsidRPr="00D805EB" w:rsidRDefault="00AC0EC9" w:rsidP="00AC0EC9">
      <w:pPr>
        <w:pStyle w:val="Lijstalinea"/>
        <w:numPr>
          <w:ilvl w:val="0"/>
          <w:numId w:val="2"/>
        </w:numPr>
        <w:spacing w:after="0" w:line="240" w:lineRule="auto"/>
      </w:pPr>
      <w:r w:rsidRPr="00D805EB">
        <w:rPr>
          <w:rFonts w:cs="ArialMT"/>
        </w:rPr>
        <w:t>RNI-deelnemer</w:t>
      </w:r>
    </w:p>
    <w:p w14:paraId="7D505D95" w14:textId="77777777" w:rsidR="00AC0EC9" w:rsidRDefault="00AC0EC9" w:rsidP="00AC0EC9"/>
    <w:p w14:paraId="0F23171E" w14:textId="77777777" w:rsidR="00AC0EC9" w:rsidRPr="00D805EB" w:rsidRDefault="00AC0EC9" w:rsidP="00AC0EC9">
      <w:r w:rsidRPr="00D805EB">
        <w:t>Categorie 2 en 52 Ouder1</w:t>
      </w:r>
    </w:p>
    <w:p w14:paraId="503A8249"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Identificatienummers</w:t>
      </w:r>
    </w:p>
    <w:p w14:paraId="6FA500AF"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Naam</w:t>
      </w:r>
    </w:p>
    <w:p w14:paraId="2818356F"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Geboorte</w:t>
      </w:r>
    </w:p>
    <w:p w14:paraId="43C6A08A"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Geslacht</w:t>
      </w:r>
    </w:p>
    <w:p w14:paraId="3609B755"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Familierechtelijke betrekking</w:t>
      </w:r>
    </w:p>
    <w:p w14:paraId="2DCB129E"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Akte</w:t>
      </w:r>
    </w:p>
    <w:p w14:paraId="62960FF6"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Document</w:t>
      </w:r>
    </w:p>
    <w:p w14:paraId="31EF4508"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Procedure</w:t>
      </w:r>
    </w:p>
    <w:p w14:paraId="433816A1"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Onjuist</w:t>
      </w:r>
    </w:p>
    <w:p w14:paraId="59C8E658"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Geldigheid</w:t>
      </w:r>
    </w:p>
    <w:p w14:paraId="0B399F3B" w14:textId="77777777" w:rsidR="00AC0EC9" w:rsidRPr="00D805EB" w:rsidRDefault="00AC0EC9" w:rsidP="00AC0EC9">
      <w:pPr>
        <w:pStyle w:val="Lijstalinea"/>
        <w:numPr>
          <w:ilvl w:val="0"/>
          <w:numId w:val="3"/>
        </w:numPr>
        <w:spacing w:after="0" w:line="240" w:lineRule="auto"/>
      </w:pPr>
      <w:r w:rsidRPr="00D805EB">
        <w:rPr>
          <w:rFonts w:cs="ArialMT"/>
        </w:rPr>
        <w:t>Opneming</w:t>
      </w:r>
    </w:p>
    <w:p w14:paraId="3C9E4511" w14:textId="77777777" w:rsidR="00AC0EC9" w:rsidRDefault="00AC0EC9" w:rsidP="00AC0EC9"/>
    <w:p w14:paraId="1ECC8494" w14:textId="77777777" w:rsidR="00AC0EC9" w:rsidRPr="00D805EB" w:rsidRDefault="00AC0EC9" w:rsidP="00AC0EC9">
      <w:r w:rsidRPr="00D805EB">
        <w:t>Categorie 3 en 53 Ouder2</w:t>
      </w:r>
    </w:p>
    <w:p w14:paraId="2706EEB8"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Identificatienummers</w:t>
      </w:r>
    </w:p>
    <w:p w14:paraId="5000D139"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Naam</w:t>
      </w:r>
    </w:p>
    <w:p w14:paraId="4A676361"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Geboorte</w:t>
      </w:r>
    </w:p>
    <w:p w14:paraId="7B5C5AC0"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Geslacht</w:t>
      </w:r>
    </w:p>
    <w:p w14:paraId="211261C7"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Familierechtelijke betrekking</w:t>
      </w:r>
    </w:p>
    <w:p w14:paraId="593DC3AB"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Akte</w:t>
      </w:r>
    </w:p>
    <w:p w14:paraId="31884FB0"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Document</w:t>
      </w:r>
    </w:p>
    <w:p w14:paraId="5565E13D"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Procedure</w:t>
      </w:r>
    </w:p>
    <w:p w14:paraId="407EB3E2"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Onjuist</w:t>
      </w:r>
    </w:p>
    <w:p w14:paraId="57C7ACF5"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Geldigheid</w:t>
      </w:r>
    </w:p>
    <w:p w14:paraId="22431443" w14:textId="77777777" w:rsidR="00AC0EC9" w:rsidRPr="00D805EB" w:rsidRDefault="00AC0EC9" w:rsidP="00AC0EC9">
      <w:pPr>
        <w:pStyle w:val="Lijstalinea"/>
        <w:numPr>
          <w:ilvl w:val="0"/>
          <w:numId w:val="4"/>
        </w:numPr>
        <w:spacing w:after="0" w:line="240" w:lineRule="auto"/>
      </w:pPr>
      <w:r w:rsidRPr="00D805EB">
        <w:rPr>
          <w:rFonts w:cs="ArialMT"/>
        </w:rPr>
        <w:t>Opneming</w:t>
      </w:r>
    </w:p>
    <w:p w14:paraId="026D1F57" w14:textId="77777777" w:rsidR="00AC0EC9" w:rsidRDefault="00AC0EC9" w:rsidP="00AC0EC9"/>
    <w:p w14:paraId="2F580DA5" w14:textId="77777777" w:rsidR="00AC0EC9" w:rsidRDefault="00AC0EC9" w:rsidP="00AC0EC9">
      <w:r>
        <w:br w:type="page"/>
      </w:r>
    </w:p>
    <w:p w14:paraId="60103FE5" w14:textId="77777777" w:rsidR="00AC0EC9" w:rsidRPr="00D805EB" w:rsidRDefault="00AC0EC9" w:rsidP="00AC0EC9">
      <w:r w:rsidRPr="00D805EB">
        <w:lastRenderedPageBreak/>
        <w:t>Categorie 4 en 54 Nationaliteit</w:t>
      </w:r>
    </w:p>
    <w:p w14:paraId="6A701393"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Nationaliteit</w:t>
      </w:r>
    </w:p>
    <w:p w14:paraId="68ABD101"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Verkrijging Nederlanderschap</w:t>
      </w:r>
    </w:p>
    <w:p w14:paraId="227E1511"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Opnemen nationaliteit</w:t>
      </w:r>
    </w:p>
    <w:p w14:paraId="59FAF0C3"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Beëindigen nationaliteit</w:t>
      </w:r>
    </w:p>
    <w:p w14:paraId="0AF33C8A"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Document</w:t>
      </w:r>
    </w:p>
    <w:p w14:paraId="3066297D"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Procedure</w:t>
      </w:r>
    </w:p>
    <w:p w14:paraId="5A527275"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Onjuist</w:t>
      </w:r>
    </w:p>
    <w:p w14:paraId="27FDC860"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Geldigheid</w:t>
      </w:r>
    </w:p>
    <w:p w14:paraId="4DFCC47F"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Opneming</w:t>
      </w:r>
    </w:p>
    <w:p w14:paraId="750B09C2" w14:textId="77777777" w:rsidR="00AC0EC9" w:rsidRPr="00D805EB" w:rsidRDefault="00AC0EC9" w:rsidP="00AC0EC9">
      <w:pPr>
        <w:pStyle w:val="Lijstalinea"/>
        <w:numPr>
          <w:ilvl w:val="0"/>
          <w:numId w:val="5"/>
        </w:numPr>
        <w:spacing w:after="0" w:line="240" w:lineRule="auto"/>
      </w:pPr>
      <w:r w:rsidRPr="00D805EB">
        <w:rPr>
          <w:rFonts w:cs="ArialMT"/>
        </w:rPr>
        <w:t>RNI-deelnemer</w:t>
      </w:r>
    </w:p>
    <w:p w14:paraId="43825E93" w14:textId="77777777" w:rsidR="00AC0EC9" w:rsidRDefault="00AC0EC9" w:rsidP="00AC0EC9"/>
    <w:p w14:paraId="7B72F40E" w14:textId="77777777" w:rsidR="00AC0EC9" w:rsidRPr="00D805EB" w:rsidRDefault="00AC0EC9" w:rsidP="00AC0EC9">
      <w:r w:rsidRPr="00D805EB">
        <w:t>Categorie 5 en 55 Huwelijk/Geregistreerd partnerschap</w:t>
      </w:r>
    </w:p>
    <w:p w14:paraId="0409C84F"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Identificatienummers</w:t>
      </w:r>
    </w:p>
    <w:p w14:paraId="06561EB3"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Naam</w:t>
      </w:r>
    </w:p>
    <w:p w14:paraId="30E45BA5"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Geboorte</w:t>
      </w:r>
    </w:p>
    <w:p w14:paraId="439C9FA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Geslacht</w:t>
      </w:r>
    </w:p>
    <w:p w14:paraId="6AA4E9C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Huwelijkssluiting/aangaan geregistreerd partnerschap</w:t>
      </w:r>
    </w:p>
    <w:p w14:paraId="53A8A47F"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Ontbinding huwelijk/geregistreerd partnerschap</w:t>
      </w:r>
    </w:p>
    <w:p w14:paraId="07BB80FE"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Soort verbintenis</w:t>
      </w:r>
    </w:p>
    <w:p w14:paraId="3F50567B"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Akte</w:t>
      </w:r>
    </w:p>
    <w:p w14:paraId="08128E18"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Document</w:t>
      </w:r>
    </w:p>
    <w:p w14:paraId="4AE1E74A"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Procedure</w:t>
      </w:r>
    </w:p>
    <w:p w14:paraId="5772E10A"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Onjuist</w:t>
      </w:r>
    </w:p>
    <w:p w14:paraId="6D3030B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Geldigheid</w:t>
      </w:r>
    </w:p>
    <w:p w14:paraId="6CC9045D" w14:textId="77777777" w:rsidR="00AC0EC9" w:rsidRPr="00D805EB" w:rsidRDefault="00AC0EC9" w:rsidP="00AC0EC9">
      <w:pPr>
        <w:pStyle w:val="Lijstalinea"/>
        <w:numPr>
          <w:ilvl w:val="0"/>
          <w:numId w:val="6"/>
        </w:numPr>
        <w:spacing w:after="0" w:line="240" w:lineRule="auto"/>
      </w:pPr>
      <w:r w:rsidRPr="00D805EB">
        <w:rPr>
          <w:rFonts w:cs="ArialMT"/>
        </w:rPr>
        <w:t>Opneming</w:t>
      </w:r>
    </w:p>
    <w:p w14:paraId="76B94C9B" w14:textId="77777777" w:rsidR="00AC0EC9" w:rsidRDefault="00AC0EC9" w:rsidP="00AC0EC9"/>
    <w:p w14:paraId="3DBCDB02" w14:textId="77777777" w:rsidR="00AC0EC9" w:rsidRPr="00D805EB" w:rsidRDefault="00AC0EC9" w:rsidP="00AC0EC9">
      <w:r w:rsidRPr="00D805EB">
        <w:t>Categorie 6 en 56 Overlijden</w:t>
      </w:r>
    </w:p>
    <w:p w14:paraId="112AA995"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Overlijden</w:t>
      </w:r>
    </w:p>
    <w:p w14:paraId="2CB8620B"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Akte</w:t>
      </w:r>
    </w:p>
    <w:p w14:paraId="3895FA37"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Document</w:t>
      </w:r>
    </w:p>
    <w:p w14:paraId="6CACEEFD"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Procedure</w:t>
      </w:r>
    </w:p>
    <w:p w14:paraId="4159460A"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Onjuist</w:t>
      </w:r>
    </w:p>
    <w:p w14:paraId="18E0B74A"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Geldigheid</w:t>
      </w:r>
    </w:p>
    <w:p w14:paraId="7FE45A8F"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Opneming</w:t>
      </w:r>
    </w:p>
    <w:p w14:paraId="7673277E" w14:textId="77777777" w:rsidR="00AC0EC9" w:rsidRPr="00D805EB" w:rsidRDefault="00AC0EC9" w:rsidP="00AC0EC9">
      <w:pPr>
        <w:pStyle w:val="Lijstalinea"/>
        <w:numPr>
          <w:ilvl w:val="0"/>
          <w:numId w:val="7"/>
        </w:numPr>
        <w:spacing w:after="0" w:line="240" w:lineRule="auto"/>
      </w:pPr>
      <w:r w:rsidRPr="00D805EB">
        <w:rPr>
          <w:rFonts w:cs="ArialMT"/>
        </w:rPr>
        <w:t>RNI-deelnemer</w:t>
      </w:r>
    </w:p>
    <w:p w14:paraId="3ABEFD3E" w14:textId="77777777" w:rsidR="00AC0EC9" w:rsidRDefault="00AC0EC9" w:rsidP="00AC0EC9"/>
    <w:p w14:paraId="4C05FFBA" w14:textId="77777777" w:rsidR="00AC0EC9" w:rsidRDefault="00AC0EC9" w:rsidP="00AC0EC9">
      <w:r>
        <w:br w:type="page"/>
      </w:r>
    </w:p>
    <w:p w14:paraId="1D3051FF" w14:textId="77777777" w:rsidR="00AC0EC9" w:rsidRPr="00D805EB" w:rsidRDefault="00AC0EC9" w:rsidP="00AC0EC9">
      <w:r w:rsidRPr="00D805EB">
        <w:lastRenderedPageBreak/>
        <w:t>Categorie 7 Inschrijving</w:t>
      </w:r>
    </w:p>
    <w:p w14:paraId="61C66BCA"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Blokkering</w:t>
      </w:r>
    </w:p>
    <w:p w14:paraId="14222184"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Opschorting</w:t>
      </w:r>
    </w:p>
    <w:p w14:paraId="7C6C8577"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Opname</w:t>
      </w:r>
    </w:p>
    <w:p w14:paraId="6A490F21"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Gemeente PK</w:t>
      </w:r>
    </w:p>
    <w:p w14:paraId="0FD64A38"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Geheim</w:t>
      </w:r>
    </w:p>
    <w:p w14:paraId="2AEA0908"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Verificatie</w:t>
      </w:r>
    </w:p>
    <w:p w14:paraId="6F6944B5"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Synchroniciteit</w:t>
      </w:r>
    </w:p>
    <w:p w14:paraId="347DB490"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PK-conversie</w:t>
      </w:r>
    </w:p>
    <w:p w14:paraId="5584C5DD" w14:textId="77777777" w:rsidR="00AC0EC9" w:rsidRPr="00D805EB" w:rsidRDefault="00AC0EC9" w:rsidP="00AC0EC9">
      <w:pPr>
        <w:pStyle w:val="Lijstalinea"/>
        <w:numPr>
          <w:ilvl w:val="0"/>
          <w:numId w:val="8"/>
        </w:numPr>
        <w:spacing w:after="0" w:line="240" w:lineRule="auto"/>
      </w:pPr>
      <w:r w:rsidRPr="00D805EB">
        <w:rPr>
          <w:rFonts w:cs="ArialMT"/>
        </w:rPr>
        <w:t>RNI-deelnemer</w:t>
      </w:r>
    </w:p>
    <w:p w14:paraId="61A7890C" w14:textId="77777777" w:rsidR="00AC0EC9" w:rsidRDefault="00AC0EC9" w:rsidP="00AC0EC9"/>
    <w:p w14:paraId="7341826C" w14:textId="77777777" w:rsidR="00AC0EC9" w:rsidRPr="00D805EB" w:rsidRDefault="00AC0EC9" w:rsidP="00AC0EC9">
      <w:r w:rsidRPr="00D805EB">
        <w:t>Categorie 8 en 58 Verblijfsplaats</w:t>
      </w:r>
    </w:p>
    <w:p w14:paraId="33356D1C"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Gemeente</w:t>
      </w:r>
    </w:p>
    <w:p w14:paraId="23A79906"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Adreshouding</w:t>
      </w:r>
    </w:p>
    <w:p w14:paraId="6FA64A74"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w:t>
      </w:r>
    </w:p>
    <w:p w14:paraId="598324B9"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Locatie</w:t>
      </w:r>
    </w:p>
    <w:p w14:paraId="1724AC4B"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 buitenland</w:t>
      </w:r>
    </w:p>
    <w:p w14:paraId="74F27FFA"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Immigratie</w:t>
      </w:r>
    </w:p>
    <w:p w14:paraId="162485A5"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Adresaangifte</w:t>
      </w:r>
    </w:p>
    <w:p w14:paraId="1227CD1B"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Documentindicatie</w:t>
      </w:r>
    </w:p>
    <w:p w14:paraId="1BF44733"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Procedure</w:t>
      </w:r>
    </w:p>
    <w:p w14:paraId="055C2076"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Onjuist</w:t>
      </w:r>
    </w:p>
    <w:p w14:paraId="3A55F36F"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Geldigheid</w:t>
      </w:r>
    </w:p>
    <w:p w14:paraId="0E68B561"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Opneming</w:t>
      </w:r>
    </w:p>
    <w:p w14:paraId="62030BB9" w14:textId="77777777" w:rsidR="00AC0EC9" w:rsidRPr="00D805EB" w:rsidRDefault="00AC0EC9" w:rsidP="00AC0EC9">
      <w:pPr>
        <w:pStyle w:val="Lijstalinea"/>
        <w:numPr>
          <w:ilvl w:val="0"/>
          <w:numId w:val="9"/>
        </w:numPr>
        <w:spacing w:after="0" w:line="240" w:lineRule="auto"/>
      </w:pPr>
      <w:r w:rsidRPr="00D805EB">
        <w:rPr>
          <w:rFonts w:cs="ArialMT"/>
        </w:rPr>
        <w:t>RNI-deelnemer</w:t>
      </w:r>
    </w:p>
    <w:p w14:paraId="29E5AEF8" w14:textId="77777777" w:rsidR="00AC0EC9" w:rsidRPr="00D805EB" w:rsidRDefault="00AC0EC9" w:rsidP="00AC0EC9"/>
    <w:p w14:paraId="6B76361C" w14:textId="77777777" w:rsidR="00AC0EC9" w:rsidRPr="00D805EB" w:rsidRDefault="00AC0EC9" w:rsidP="00AC0EC9">
      <w:r w:rsidRPr="00D805EB">
        <w:t>Categorie 9 en 59 Kind</w:t>
      </w:r>
    </w:p>
    <w:p w14:paraId="3106BE18"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Identificatienummers</w:t>
      </w:r>
    </w:p>
    <w:p w14:paraId="6AB7642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Naam</w:t>
      </w:r>
    </w:p>
    <w:p w14:paraId="188AFAC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Geboorte</w:t>
      </w:r>
    </w:p>
    <w:p w14:paraId="26C445E5"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Akte</w:t>
      </w:r>
    </w:p>
    <w:p w14:paraId="52BA173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Document</w:t>
      </w:r>
    </w:p>
    <w:p w14:paraId="481A7014"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Procedure</w:t>
      </w:r>
    </w:p>
    <w:p w14:paraId="394A7ED7"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Onjuist</w:t>
      </w:r>
    </w:p>
    <w:p w14:paraId="79F0D432"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Geldigheid</w:t>
      </w:r>
    </w:p>
    <w:p w14:paraId="2709770E" w14:textId="77777777" w:rsidR="00AC0EC9" w:rsidRPr="00D805EB" w:rsidRDefault="00AC0EC9" w:rsidP="00AC0EC9">
      <w:pPr>
        <w:pStyle w:val="Lijstalinea"/>
        <w:numPr>
          <w:ilvl w:val="0"/>
          <w:numId w:val="10"/>
        </w:numPr>
        <w:spacing w:after="0" w:line="240" w:lineRule="auto"/>
      </w:pPr>
      <w:r w:rsidRPr="00D805EB">
        <w:rPr>
          <w:rFonts w:cs="ArialMT"/>
        </w:rPr>
        <w:t>Opneming</w:t>
      </w:r>
    </w:p>
    <w:p w14:paraId="3129155A" w14:textId="77777777" w:rsidR="00AC0EC9" w:rsidRDefault="00AC0EC9" w:rsidP="00AC0EC9"/>
    <w:p w14:paraId="1024D931" w14:textId="77777777" w:rsidR="00AC0EC9" w:rsidRPr="00D805EB" w:rsidRDefault="00AC0EC9" w:rsidP="00AC0EC9">
      <w:r w:rsidRPr="00D805EB">
        <w:t>Categorie 10 en 60 Verblijfstitel</w:t>
      </w:r>
    </w:p>
    <w:p w14:paraId="70ACE8D1"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Verblijfstitel</w:t>
      </w:r>
    </w:p>
    <w:p w14:paraId="346C86B9"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Procedure</w:t>
      </w:r>
    </w:p>
    <w:p w14:paraId="42793728"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Onjuist</w:t>
      </w:r>
    </w:p>
    <w:p w14:paraId="3F45CC1A"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Geldigheid</w:t>
      </w:r>
    </w:p>
    <w:p w14:paraId="73B3E1BA" w14:textId="77777777" w:rsidR="00AC0EC9" w:rsidRPr="00D805EB" w:rsidRDefault="00AC0EC9" w:rsidP="00AC0EC9">
      <w:pPr>
        <w:pStyle w:val="Lijstalinea"/>
        <w:numPr>
          <w:ilvl w:val="0"/>
          <w:numId w:val="11"/>
        </w:numPr>
        <w:spacing w:after="0" w:line="240" w:lineRule="auto"/>
      </w:pPr>
      <w:r w:rsidRPr="00D805EB">
        <w:rPr>
          <w:rFonts w:cs="ArialMT"/>
        </w:rPr>
        <w:t>Opneming</w:t>
      </w:r>
    </w:p>
    <w:p w14:paraId="56E78611" w14:textId="77777777" w:rsidR="00AC0EC9" w:rsidRDefault="00AC0EC9" w:rsidP="00AC0EC9">
      <w:r>
        <w:br w:type="page"/>
      </w:r>
    </w:p>
    <w:p w14:paraId="0B0F30CA" w14:textId="77777777" w:rsidR="00AC0EC9" w:rsidRPr="00D805EB" w:rsidRDefault="00AC0EC9" w:rsidP="00AC0EC9">
      <w:r w:rsidRPr="00D805EB">
        <w:lastRenderedPageBreak/>
        <w:t>Categorie 11 en 61 Gezagsverhouding</w:t>
      </w:r>
    </w:p>
    <w:p w14:paraId="60CF7D76"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Gezag minderjarige</w:t>
      </w:r>
    </w:p>
    <w:p w14:paraId="130D0E08"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Curatele</w:t>
      </w:r>
    </w:p>
    <w:p w14:paraId="76E00D8A"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Document</w:t>
      </w:r>
    </w:p>
    <w:p w14:paraId="0C744FA9"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Procedure</w:t>
      </w:r>
    </w:p>
    <w:p w14:paraId="6520C8DB"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Onjuist</w:t>
      </w:r>
    </w:p>
    <w:p w14:paraId="35C657D2"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Geldigheid</w:t>
      </w:r>
    </w:p>
    <w:p w14:paraId="1523DA19" w14:textId="77777777" w:rsidR="00AC0EC9" w:rsidRPr="00D805EB" w:rsidRDefault="00AC0EC9" w:rsidP="00AC0EC9">
      <w:pPr>
        <w:pStyle w:val="Lijstalinea"/>
        <w:numPr>
          <w:ilvl w:val="0"/>
          <w:numId w:val="12"/>
        </w:numPr>
        <w:spacing w:after="0" w:line="240" w:lineRule="auto"/>
      </w:pPr>
      <w:r w:rsidRPr="00D805EB">
        <w:rPr>
          <w:rFonts w:cs="ArialMT"/>
        </w:rPr>
        <w:t>Opneming</w:t>
      </w:r>
    </w:p>
    <w:p w14:paraId="1B72BD83" w14:textId="77777777" w:rsidR="00AC0EC9" w:rsidRDefault="00AC0EC9" w:rsidP="00AC0EC9"/>
    <w:p w14:paraId="1BDD088F" w14:textId="77777777" w:rsidR="00AC0EC9" w:rsidRPr="00D805EB" w:rsidRDefault="00AC0EC9" w:rsidP="00AC0EC9">
      <w:r w:rsidRPr="00D805EB">
        <w:t>Categorie 12 Reisdocument</w:t>
      </w:r>
    </w:p>
    <w:p w14:paraId="099E11BF"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Nederlands reisdocument</w:t>
      </w:r>
    </w:p>
    <w:p w14:paraId="101B7DEB"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Signalering</w:t>
      </w:r>
    </w:p>
    <w:p w14:paraId="09BA5653"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Document</w:t>
      </w:r>
    </w:p>
    <w:p w14:paraId="4C8E593C"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Procedure</w:t>
      </w:r>
    </w:p>
    <w:p w14:paraId="0C023DA6"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Geldigheid</w:t>
      </w:r>
    </w:p>
    <w:p w14:paraId="4D03BD87" w14:textId="77777777" w:rsidR="00AC0EC9" w:rsidRPr="00D805EB" w:rsidRDefault="00AC0EC9" w:rsidP="00AC0EC9">
      <w:pPr>
        <w:pStyle w:val="Lijstalinea"/>
        <w:numPr>
          <w:ilvl w:val="0"/>
          <w:numId w:val="13"/>
        </w:numPr>
        <w:spacing w:after="0" w:line="240" w:lineRule="auto"/>
        <w:rPr>
          <w:rFonts w:cs="ArialMT"/>
        </w:rPr>
      </w:pPr>
      <w:r w:rsidRPr="00D805EB">
        <w:rPr>
          <w:rFonts w:cs="ArialMT"/>
        </w:rPr>
        <w:t>Opneming</w:t>
      </w:r>
    </w:p>
    <w:p w14:paraId="238AD509" w14:textId="77777777" w:rsidR="00AC0EC9" w:rsidRDefault="00AC0EC9" w:rsidP="00AC0EC9"/>
    <w:p w14:paraId="201B90D0" w14:textId="77777777" w:rsidR="00AC0EC9" w:rsidRPr="00D805EB" w:rsidRDefault="00AC0EC9" w:rsidP="00AC0EC9">
      <w:r w:rsidRPr="00D805EB">
        <w:t>Categorie 21 en 71 verwijsgegevens</w:t>
      </w:r>
    </w:p>
    <w:p w14:paraId="5C8F4D88"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Identificatienummers</w:t>
      </w:r>
    </w:p>
    <w:p w14:paraId="009E4FAC"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w:t>
      </w:r>
    </w:p>
    <w:p w14:paraId="54633739"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Geboorte</w:t>
      </w:r>
    </w:p>
    <w:p w14:paraId="7D4A7952"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Gemeente</w:t>
      </w:r>
    </w:p>
    <w:p w14:paraId="2D1D2E82"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Geheim</w:t>
      </w:r>
    </w:p>
    <w:p w14:paraId="538E0479"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Procedure</w:t>
      </w:r>
    </w:p>
    <w:p w14:paraId="0A4E683B"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Onjuist</w:t>
      </w:r>
    </w:p>
    <w:p w14:paraId="7D0163D7"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Geldigheid</w:t>
      </w:r>
    </w:p>
    <w:p w14:paraId="39602917"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Opneming</w:t>
      </w:r>
    </w:p>
    <w:p w14:paraId="27E01BFC" w14:textId="77777777" w:rsidR="008F1C6D" w:rsidRDefault="008F1C6D"/>
    <w:sectPr w:rsidR="008F1C6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CD492D" w:rsidRDefault="00CD492D" w:rsidP="0025339D">
      <w:pPr>
        <w:spacing w:after="0" w:line="240" w:lineRule="auto"/>
      </w:pPr>
      <w:r>
        <w:separator/>
      </w:r>
    </w:p>
  </w:endnote>
  <w:endnote w:type="continuationSeparator" w:id="0">
    <w:p w14:paraId="71100B7A" w14:textId="77777777" w:rsidR="00CD492D" w:rsidRDefault="00CD492D"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Content>
      <w:p w14:paraId="60AA9847" w14:textId="69175AAA" w:rsidR="00CD492D" w:rsidRDefault="00CD492D">
        <w:pPr>
          <w:pStyle w:val="Voettekst"/>
          <w:jc w:val="right"/>
        </w:pPr>
        <w:r>
          <w:fldChar w:fldCharType="begin"/>
        </w:r>
        <w:r>
          <w:instrText>PAGE   \* MERGEFORMAT</w:instrText>
        </w:r>
        <w:r>
          <w:fldChar w:fldCharType="separate"/>
        </w:r>
        <w:r w:rsidR="00427902">
          <w:rPr>
            <w:noProof/>
          </w:rPr>
          <w:t>15</w:t>
        </w:r>
        <w:r>
          <w:fldChar w:fldCharType="end"/>
        </w:r>
      </w:p>
    </w:sdtContent>
  </w:sdt>
  <w:p w14:paraId="0BA0B663" w14:textId="77777777" w:rsidR="00CD492D" w:rsidRDefault="00CD492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CD492D" w:rsidRDefault="00CD492D" w:rsidP="0025339D">
      <w:pPr>
        <w:spacing w:after="0" w:line="240" w:lineRule="auto"/>
      </w:pPr>
      <w:r>
        <w:separator/>
      </w:r>
    </w:p>
  </w:footnote>
  <w:footnote w:type="continuationSeparator" w:id="0">
    <w:p w14:paraId="59026A47" w14:textId="77777777" w:rsidR="00CD492D" w:rsidRDefault="00CD492D"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11"/>
  </w:num>
  <w:num w:numId="5">
    <w:abstractNumId w:val="9"/>
  </w:num>
  <w:num w:numId="6">
    <w:abstractNumId w:val="3"/>
  </w:num>
  <w:num w:numId="7">
    <w:abstractNumId w:val="28"/>
  </w:num>
  <w:num w:numId="8">
    <w:abstractNumId w:val="20"/>
  </w:num>
  <w:num w:numId="9">
    <w:abstractNumId w:val="18"/>
  </w:num>
  <w:num w:numId="10">
    <w:abstractNumId w:val="5"/>
  </w:num>
  <w:num w:numId="11">
    <w:abstractNumId w:val="29"/>
  </w:num>
  <w:num w:numId="12">
    <w:abstractNumId w:val="25"/>
  </w:num>
  <w:num w:numId="13">
    <w:abstractNumId w:val="32"/>
  </w:num>
  <w:num w:numId="14">
    <w:abstractNumId w:val="14"/>
  </w:num>
  <w:num w:numId="15">
    <w:abstractNumId w:val="16"/>
  </w:num>
  <w:num w:numId="16">
    <w:abstractNumId w:val="15"/>
  </w:num>
  <w:num w:numId="17">
    <w:abstractNumId w:val="8"/>
  </w:num>
  <w:num w:numId="18">
    <w:abstractNumId w:val="30"/>
  </w:num>
  <w:num w:numId="19">
    <w:abstractNumId w:val="27"/>
  </w:num>
  <w:num w:numId="20">
    <w:abstractNumId w:val="2"/>
  </w:num>
  <w:num w:numId="21">
    <w:abstractNumId w:val="2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0"/>
  </w:num>
  <w:num w:numId="25">
    <w:abstractNumId w:val="12"/>
  </w:num>
  <w:num w:numId="26">
    <w:abstractNumId w:val="19"/>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C1F01"/>
    <w:rsid w:val="000D0A24"/>
    <w:rsid w:val="000D1C2D"/>
    <w:rsid w:val="000E1B33"/>
    <w:rsid w:val="000F0C55"/>
    <w:rsid w:val="00130BC4"/>
    <w:rsid w:val="00141964"/>
    <w:rsid w:val="00153B5C"/>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9251A"/>
    <w:rsid w:val="00396348"/>
    <w:rsid w:val="003A0EAE"/>
    <w:rsid w:val="003B081F"/>
    <w:rsid w:val="003C6B9B"/>
    <w:rsid w:val="003E716F"/>
    <w:rsid w:val="00425DE9"/>
    <w:rsid w:val="00427902"/>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E3B84"/>
    <w:rsid w:val="005F43A3"/>
    <w:rsid w:val="005F5A05"/>
    <w:rsid w:val="00602886"/>
    <w:rsid w:val="006143D7"/>
    <w:rsid w:val="0062421A"/>
    <w:rsid w:val="0063146B"/>
    <w:rsid w:val="006518C5"/>
    <w:rsid w:val="00660E75"/>
    <w:rsid w:val="0066735B"/>
    <w:rsid w:val="0067227D"/>
    <w:rsid w:val="00676590"/>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6458C"/>
    <w:rsid w:val="009746E6"/>
    <w:rsid w:val="009773D4"/>
    <w:rsid w:val="009A3252"/>
    <w:rsid w:val="009F4B28"/>
    <w:rsid w:val="009F4C8B"/>
    <w:rsid w:val="009F7841"/>
    <w:rsid w:val="00A05867"/>
    <w:rsid w:val="00A15AB7"/>
    <w:rsid w:val="00A15BA6"/>
    <w:rsid w:val="00A3205B"/>
    <w:rsid w:val="00A560CC"/>
    <w:rsid w:val="00A75374"/>
    <w:rsid w:val="00A86D85"/>
    <w:rsid w:val="00AA5CC1"/>
    <w:rsid w:val="00AA76E9"/>
    <w:rsid w:val="00AB24A6"/>
    <w:rsid w:val="00AC0EC9"/>
    <w:rsid w:val="00AC1050"/>
    <w:rsid w:val="00AD2008"/>
    <w:rsid w:val="00AD72E4"/>
    <w:rsid w:val="00AE0AEE"/>
    <w:rsid w:val="00AF1916"/>
    <w:rsid w:val="00AF76F9"/>
    <w:rsid w:val="00B07865"/>
    <w:rsid w:val="00B145F0"/>
    <w:rsid w:val="00B20533"/>
    <w:rsid w:val="00B23E89"/>
    <w:rsid w:val="00B30829"/>
    <w:rsid w:val="00B30E8F"/>
    <w:rsid w:val="00B37397"/>
    <w:rsid w:val="00B56024"/>
    <w:rsid w:val="00B82006"/>
    <w:rsid w:val="00B97899"/>
    <w:rsid w:val="00BA5E1B"/>
    <w:rsid w:val="00BB6BAD"/>
    <w:rsid w:val="00BC3BF5"/>
    <w:rsid w:val="00BD7EA4"/>
    <w:rsid w:val="00BF5E02"/>
    <w:rsid w:val="00BF7976"/>
    <w:rsid w:val="00C25C06"/>
    <w:rsid w:val="00C27A6C"/>
    <w:rsid w:val="00C35BF2"/>
    <w:rsid w:val="00C41170"/>
    <w:rsid w:val="00C42627"/>
    <w:rsid w:val="00C54514"/>
    <w:rsid w:val="00C65576"/>
    <w:rsid w:val="00C6559F"/>
    <w:rsid w:val="00C83B1D"/>
    <w:rsid w:val="00C921E9"/>
    <w:rsid w:val="00CA244C"/>
    <w:rsid w:val="00CB0E96"/>
    <w:rsid w:val="00CB6495"/>
    <w:rsid w:val="00CC1ADD"/>
    <w:rsid w:val="00CD18D3"/>
    <w:rsid w:val="00CD492D"/>
    <w:rsid w:val="00CD53E2"/>
    <w:rsid w:val="00CD6BAC"/>
    <w:rsid w:val="00CE6D92"/>
    <w:rsid w:val="00CF03D9"/>
    <w:rsid w:val="00CF42B2"/>
    <w:rsid w:val="00D151AE"/>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15EF9"/>
    <w:rsid w:val="00E41153"/>
    <w:rsid w:val="00E41CB2"/>
    <w:rsid w:val="00E46F60"/>
    <w:rsid w:val="00E53940"/>
    <w:rsid w:val="00E5702F"/>
    <w:rsid w:val="00E7616C"/>
    <w:rsid w:val="00E8206F"/>
    <w:rsid w:val="00E8401E"/>
    <w:rsid w:val="00E927F4"/>
    <w:rsid w:val="00E9731C"/>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hyperlink" Target="https://www.rvig.nl/binaries/rvig/documenten/richtlijnen/2016/10/14/logisch-ontwerp-gba-versie-3-10/LO+GBA+3.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D834-ED81-434E-90C4-2D00255A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3286</Words>
  <Characters>18076</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3</cp:revision>
  <dcterms:created xsi:type="dcterms:W3CDTF">2017-07-21T14:28:00Z</dcterms:created>
  <dcterms:modified xsi:type="dcterms:W3CDTF">2017-07-21T14:44:00Z</dcterms:modified>
</cp:coreProperties>
</file>