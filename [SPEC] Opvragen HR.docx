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HR-gegevens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736F0FD0" w:rsidR="00242761" w:rsidRDefault="00242761" w:rsidP="00242761">
      <w:pPr>
        <w:spacing w:after="0" w:line="240" w:lineRule="auto"/>
      </w:pPr>
      <w:r>
        <w:t xml:space="preserve">Versie </w:t>
      </w:r>
      <w:r>
        <w:tab/>
      </w:r>
      <w:r>
        <w:tab/>
        <w:t>0.</w:t>
      </w:r>
      <w:ins w:id="0" w:author="Wit, D de" w:date="2017-08-11T10:11:00Z">
        <w:r w:rsidR="00E9384B">
          <w:t>4</w:t>
        </w:r>
      </w:ins>
      <w:del w:id="1" w:author="Wit, D de" w:date="2017-08-11T10:11:00Z">
        <w:r w:rsidR="00E001CD" w:rsidDel="00E9384B">
          <w:delText>3</w:delText>
        </w:r>
      </w:del>
    </w:p>
    <w:p w14:paraId="0E69EE84" w14:textId="799C1EA9" w:rsidR="00425DE9" w:rsidRDefault="00425DE9" w:rsidP="00242761">
      <w:pPr>
        <w:spacing w:after="0" w:line="240" w:lineRule="auto"/>
      </w:pPr>
      <w:r>
        <w:t>Datum:</w:t>
      </w:r>
      <w:r>
        <w:tab/>
      </w:r>
      <w:r>
        <w:tab/>
      </w:r>
      <w:del w:id="2" w:author="Wit, D de" w:date="2017-08-11T10:11:00Z">
        <w:r w:rsidR="00E001CD" w:rsidDel="00E9384B">
          <w:delText>21</w:delText>
        </w:r>
      </w:del>
      <w:ins w:id="3" w:author="Wit, D de" w:date="2017-08-11T10:11:00Z">
        <w:r w:rsidR="00E9384B">
          <w:t>11</w:t>
        </w:r>
      </w:ins>
      <w:r>
        <w:t>-</w:t>
      </w:r>
      <w:del w:id="4" w:author="Wit, D de" w:date="2017-08-11T10:11:00Z">
        <w:r w:rsidDel="00E9384B">
          <w:delText>07</w:delText>
        </w:r>
      </w:del>
      <w:ins w:id="5" w:author="Wit, D de" w:date="2017-08-11T10:11:00Z">
        <w:r w:rsidR="00E9384B">
          <w:t>0</w:t>
        </w:r>
        <w:r w:rsidR="00E9384B">
          <w:t>8</w:t>
        </w:r>
      </w:ins>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C0952F7" w14:textId="77777777" w:rsidR="006B2065"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8418769" w:history="1">
            <w:r w:rsidR="006B2065" w:rsidRPr="004B2099">
              <w:rPr>
                <w:rStyle w:val="Hyperlink"/>
                <w:noProof/>
              </w:rPr>
              <w:t>Referenties</w:t>
            </w:r>
            <w:r w:rsidR="006B2065">
              <w:rPr>
                <w:noProof/>
                <w:webHidden/>
              </w:rPr>
              <w:tab/>
            </w:r>
            <w:r w:rsidR="006B2065">
              <w:rPr>
                <w:noProof/>
                <w:webHidden/>
              </w:rPr>
              <w:fldChar w:fldCharType="begin"/>
            </w:r>
            <w:r w:rsidR="006B2065">
              <w:rPr>
                <w:noProof/>
                <w:webHidden/>
              </w:rPr>
              <w:instrText xml:space="preserve"> PAGEREF _Toc488418769 \h </w:instrText>
            </w:r>
            <w:r w:rsidR="006B2065">
              <w:rPr>
                <w:noProof/>
                <w:webHidden/>
              </w:rPr>
            </w:r>
            <w:r w:rsidR="006B2065">
              <w:rPr>
                <w:noProof/>
                <w:webHidden/>
              </w:rPr>
              <w:fldChar w:fldCharType="separate"/>
            </w:r>
            <w:r w:rsidR="006B2065">
              <w:rPr>
                <w:noProof/>
                <w:webHidden/>
              </w:rPr>
              <w:t>3</w:t>
            </w:r>
            <w:r w:rsidR="006B2065">
              <w:rPr>
                <w:noProof/>
                <w:webHidden/>
              </w:rPr>
              <w:fldChar w:fldCharType="end"/>
            </w:r>
          </w:hyperlink>
        </w:p>
        <w:p w14:paraId="6CC0B07C" w14:textId="77777777" w:rsidR="006B2065" w:rsidRDefault="006B2065">
          <w:pPr>
            <w:pStyle w:val="Inhopg1"/>
            <w:tabs>
              <w:tab w:val="right" w:leader="dot" w:pos="9062"/>
            </w:tabs>
            <w:rPr>
              <w:rFonts w:eastAsiaTheme="minorEastAsia"/>
              <w:noProof/>
              <w:lang w:eastAsia="nl-NL"/>
            </w:rPr>
          </w:pPr>
          <w:hyperlink w:anchor="_Toc488418770" w:history="1">
            <w:r w:rsidRPr="004B2099">
              <w:rPr>
                <w:rStyle w:val="Hyperlink"/>
                <w:noProof/>
              </w:rPr>
              <w:t>Uitgangspunten vanuit Advies Eindproductstandaarden</w:t>
            </w:r>
            <w:r>
              <w:rPr>
                <w:noProof/>
                <w:webHidden/>
              </w:rPr>
              <w:tab/>
            </w:r>
            <w:r>
              <w:rPr>
                <w:noProof/>
                <w:webHidden/>
              </w:rPr>
              <w:fldChar w:fldCharType="begin"/>
            </w:r>
            <w:r>
              <w:rPr>
                <w:noProof/>
                <w:webHidden/>
              </w:rPr>
              <w:instrText xml:space="preserve"> PAGEREF _Toc488418770 \h </w:instrText>
            </w:r>
            <w:r>
              <w:rPr>
                <w:noProof/>
                <w:webHidden/>
              </w:rPr>
            </w:r>
            <w:r>
              <w:rPr>
                <w:noProof/>
                <w:webHidden/>
              </w:rPr>
              <w:fldChar w:fldCharType="separate"/>
            </w:r>
            <w:r>
              <w:rPr>
                <w:noProof/>
                <w:webHidden/>
              </w:rPr>
              <w:t>4</w:t>
            </w:r>
            <w:r>
              <w:rPr>
                <w:noProof/>
                <w:webHidden/>
              </w:rPr>
              <w:fldChar w:fldCharType="end"/>
            </w:r>
          </w:hyperlink>
        </w:p>
        <w:p w14:paraId="373F6E52" w14:textId="77777777" w:rsidR="006B2065" w:rsidRDefault="006B2065">
          <w:pPr>
            <w:pStyle w:val="Inhopg1"/>
            <w:tabs>
              <w:tab w:val="right" w:leader="dot" w:pos="9062"/>
            </w:tabs>
            <w:rPr>
              <w:rFonts w:eastAsiaTheme="minorEastAsia"/>
              <w:noProof/>
              <w:lang w:eastAsia="nl-NL"/>
            </w:rPr>
          </w:pPr>
          <w:hyperlink w:anchor="_Toc488418771" w:history="1">
            <w:r w:rsidRPr="004B2099">
              <w:rPr>
                <w:rStyle w:val="Hyperlink"/>
                <w:noProof/>
              </w:rPr>
              <w:t>Aandachtspunten API</w:t>
            </w:r>
            <w:r>
              <w:rPr>
                <w:noProof/>
                <w:webHidden/>
              </w:rPr>
              <w:tab/>
            </w:r>
            <w:r>
              <w:rPr>
                <w:noProof/>
                <w:webHidden/>
              </w:rPr>
              <w:fldChar w:fldCharType="begin"/>
            </w:r>
            <w:r>
              <w:rPr>
                <w:noProof/>
                <w:webHidden/>
              </w:rPr>
              <w:instrText xml:space="preserve"> PAGEREF _Toc488418771 \h </w:instrText>
            </w:r>
            <w:r>
              <w:rPr>
                <w:noProof/>
                <w:webHidden/>
              </w:rPr>
            </w:r>
            <w:r>
              <w:rPr>
                <w:noProof/>
                <w:webHidden/>
              </w:rPr>
              <w:fldChar w:fldCharType="separate"/>
            </w:r>
            <w:r>
              <w:rPr>
                <w:noProof/>
                <w:webHidden/>
              </w:rPr>
              <w:t>5</w:t>
            </w:r>
            <w:r>
              <w:rPr>
                <w:noProof/>
                <w:webHidden/>
              </w:rPr>
              <w:fldChar w:fldCharType="end"/>
            </w:r>
          </w:hyperlink>
        </w:p>
        <w:p w14:paraId="17782193" w14:textId="77777777" w:rsidR="006B2065" w:rsidRDefault="006B2065">
          <w:pPr>
            <w:pStyle w:val="Inhopg1"/>
            <w:tabs>
              <w:tab w:val="right" w:leader="dot" w:pos="9062"/>
            </w:tabs>
            <w:rPr>
              <w:rFonts w:eastAsiaTheme="minorEastAsia"/>
              <w:noProof/>
              <w:lang w:eastAsia="nl-NL"/>
            </w:rPr>
          </w:pPr>
          <w:hyperlink w:anchor="_Toc488418772" w:history="1">
            <w:r w:rsidRPr="004B2099">
              <w:rPr>
                <w:rStyle w:val="Hyperlink"/>
                <w:noProof/>
              </w:rPr>
              <w:t>Header</w:t>
            </w:r>
            <w:r>
              <w:rPr>
                <w:noProof/>
                <w:webHidden/>
              </w:rPr>
              <w:tab/>
            </w:r>
            <w:r>
              <w:rPr>
                <w:noProof/>
                <w:webHidden/>
              </w:rPr>
              <w:fldChar w:fldCharType="begin"/>
            </w:r>
            <w:r>
              <w:rPr>
                <w:noProof/>
                <w:webHidden/>
              </w:rPr>
              <w:instrText xml:space="preserve"> PAGEREF _Toc488418772 \h </w:instrText>
            </w:r>
            <w:r>
              <w:rPr>
                <w:noProof/>
                <w:webHidden/>
              </w:rPr>
            </w:r>
            <w:r>
              <w:rPr>
                <w:noProof/>
                <w:webHidden/>
              </w:rPr>
              <w:fldChar w:fldCharType="separate"/>
            </w:r>
            <w:r>
              <w:rPr>
                <w:noProof/>
                <w:webHidden/>
              </w:rPr>
              <w:t>6</w:t>
            </w:r>
            <w:r>
              <w:rPr>
                <w:noProof/>
                <w:webHidden/>
              </w:rPr>
              <w:fldChar w:fldCharType="end"/>
            </w:r>
          </w:hyperlink>
        </w:p>
        <w:p w14:paraId="76ACB973" w14:textId="77777777" w:rsidR="006B2065" w:rsidRDefault="006B2065">
          <w:pPr>
            <w:pStyle w:val="Inhopg1"/>
            <w:tabs>
              <w:tab w:val="right" w:leader="dot" w:pos="9062"/>
            </w:tabs>
            <w:rPr>
              <w:rFonts w:eastAsiaTheme="minorEastAsia"/>
              <w:noProof/>
              <w:lang w:eastAsia="nl-NL"/>
            </w:rPr>
          </w:pPr>
          <w:hyperlink w:anchor="_Toc488418773" w:history="1">
            <w:r w:rsidRPr="004B2099">
              <w:rPr>
                <w:rStyle w:val="Hyperlink"/>
                <w:noProof/>
              </w:rPr>
              <w:t>Opvragen gegevens Handelsregister</w:t>
            </w:r>
            <w:r>
              <w:rPr>
                <w:noProof/>
                <w:webHidden/>
              </w:rPr>
              <w:tab/>
            </w:r>
            <w:r>
              <w:rPr>
                <w:noProof/>
                <w:webHidden/>
              </w:rPr>
              <w:fldChar w:fldCharType="begin"/>
            </w:r>
            <w:r>
              <w:rPr>
                <w:noProof/>
                <w:webHidden/>
              </w:rPr>
              <w:instrText xml:space="preserve"> PAGEREF _Toc488418773 \h </w:instrText>
            </w:r>
            <w:r>
              <w:rPr>
                <w:noProof/>
                <w:webHidden/>
              </w:rPr>
            </w:r>
            <w:r>
              <w:rPr>
                <w:noProof/>
                <w:webHidden/>
              </w:rPr>
              <w:fldChar w:fldCharType="separate"/>
            </w:r>
            <w:r>
              <w:rPr>
                <w:noProof/>
                <w:webHidden/>
              </w:rPr>
              <w:t>7</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6" w:name="_Toc488418769"/>
      <w:r>
        <w:lastRenderedPageBreak/>
        <w:t>Referenties</w:t>
      </w:r>
      <w:bookmarkEnd w:id="6"/>
    </w:p>
    <w:p w14:paraId="6F709BF5" w14:textId="77777777" w:rsidR="00E53940" w:rsidRDefault="00E53940" w:rsidP="00E53940"/>
    <w:tbl>
      <w:tblPr>
        <w:tblStyle w:val="Tabelraster"/>
        <w:tblW w:w="0" w:type="auto"/>
        <w:tblLook w:val="04A0" w:firstRow="1" w:lastRow="0" w:firstColumn="1" w:lastColumn="0" w:noHBand="0" w:noVBand="1"/>
      </w:tblPr>
      <w:tblGrid>
        <w:gridCol w:w="1825"/>
        <w:gridCol w:w="7237"/>
      </w:tblGrid>
      <w:tr w:rsidR="00E53940" w:rsidRPr="00A8291B" w14:paraId="0EB91BE5" w14:textId="77777777" w:rsidTr="00C921E9">
        <w:tc>
          <w:tcPr>
            <w:tcW w:w="1825" w:type="dxa"/>
          </w:tcPr>
          <w:p w14:paraId="4E1C09F4" w14:textId="77777777" w:rsidR="00E53940" w:rsidRPr="00A8291B" w:rsidRDefault="00E53940" w:rsidP="00A8291B">
            <w:pPr>
              <w:rPr>
                <w:b/>
              </w:rPr>
            </w:pPr>
            <w:r w:rsidRPr="00A8291B">
              <w:rPr>
                <w:b/>
              </w:rPr>
              <w:t>Document</w:t>
            </w:r>
          </w:p>
        </w:tc>
        <w:tc>
          <w:tcPr>
            <w:tcW w:w="7237" w:type="dxa"/>
          </w:tcPr>
          <w:p w14:paraId="24B6AA89" w14:textId="77777777" w:rsidR="00E53940" w:rsidRPr="00A8291B" w:rsidRDefault="00E53940" w:rsidP="00A8291B">
            <w:pPr>
              <w:rPr>
                <w:b/>
              </w:rPr>
            </w:pPr>
            <w:r w:rsidRPr="00A8291B">
              <w:rPr>
                <w:b/>
              </w:rPr>
              <w:t>Locatie</w:t>
            </w:r>
          </w:p>
        </w:tc>
      </w:tr>
      <w:tr w:rsidR="00E53940" w14:paraId="197C88EA" w14:textId="77777777" w:rsidTr="00C921E9">
        <w:tc>
          <w:tcPr>
            <w:tcW w:w="1825" w:type="dxa"/>
          </w:tcPr>
          <w:p w14:paraId="6E6FD6A9" w14:textId="77777777" w:rsidR="00E53940" w:rsidRDefault="00E53940" w:rsidP="00A8291B">
            <w:r>
              <w:t>StUF 03.01specificatie</w:t>
            </w:r>
          </w:p>
        </w:tc>
        <w:tc>
          <w:tcPr>
            <w:tcW w:w="7237" w:type="dxa"/>
          </w:tcPr>
          <w:p w14:paraId="538B139E" w14:textId="77777777" w:rsidR="00E53940" w:rsidRDefault="00E53940" w:rsidP="00A8291B">
            <w:hyperlink r:id="rId8" w:history="1">
              <w:r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A8291B">
            <w:r>
              <w:t>RSGB 2.01</w:t>
            </w:r>
          </w:p>
        </w:tc>
        <w:tc>
          <w:tcPr>
            <w:tcW w:w="7237" w:type="dxa"/>
          </w:tcPr>
          <w:p w14:paraId="3B5D6BFF" w14:textId="77777777" w:rsidR="00C921E9" w:rsidRDefault="00C921E9" w:rsidP="00A8291B">
            <w:r w:rsidRPr="00C921E9">
              <w:t>http://www.gemmaonline.nl/images/gemmaonline/d/d1/Rsg_basisgegevens_2.01_deel_ii.pdf</w:t>
            </w:r>
          </w:p>
        </w:tc>
      </w:tr>
      <w:tr w:rsidR="00E53940" w14:paraId="5A2192FA" w14:textId="77777777" w:rsidTr="00C921E9">
        <w:tc>
          <w:tcPr>
            <w:tcW w:w="1825" w:type="dxa"/>
          </w:tcPr>
          <w:p w14:paraId="599D3DCA" w14:textId="77777777" w:rsidR="00E53940" w:rsidRDefault="00E53940" w:rsidP="00A8291B">
            <w:r>
              <w:t>RSGB-Bevragingen</w:t>
            </w:r>
          </w:p>
        </w:tc>
        <w:tc>
          <w:tcPr>
            <w:tcW w:w="7237" w:type="dxa"/>
          </w:tcPr>
          <w:p w14:paraId="005864D9" w14:textId="77777777" w:rsidR="00E53940" w:rsidRDefault="00E53940" w:rsidP="00A8291B">
            <w:hyperlink r:id="rId9" w:history="1">
              <w:r w:rsidRPr="00FE279E">
                <w:rPr>
                  <w:rStyle w:val="Hyperlink"/>
                  <w:sz w:val="20"/>
                  <w:szCs w:val="20"/>
                </w:rPr>
                <w:t>http://www.gemmaonline.nl/images/gemmaonline/d/de/Koppelvlakspecificatie_RSGB_bevragingenservices_v_1.0.pdf</w:t>
              </w:r>
            </w:hyperlink>
          </w:p>
        </w:tc>
      </w:tr>
      <w:tr w:rsidR="00E53940" w14:paraId="4F3F7A5C" w14:textId="77777777" w:rsidTr="00C921E9">
        <w:tc>
          <w:tcPr>
            <w:tcW w:w="1825" w:type="dxa"/>
          </w:tcPr>
          <w:p w14:paraId="551058DD" w14:textId="77777777" w:rsidR="00E53940" w:rsidRDefault="00E53940" w:rsidP="00A8291B">
            <w:r>
              <w:t>Advies Eindproductstandaarden</w:t>
            </w:r>
          </w:p>
        </w:tc>
        <w:tc>
          <w:tcPr>
            <w:tcW w:w="7237" w:type="dxa"/>
          </w:tcPr>
          <w:p w14:paraId="6F2DE88E" w14:textId="58D74943" w:rsidR="00E53940" w:rsidRDefault="00C921E9" w:rsidP="00A8291B">
            <w:hyperlink r:id="rId10" w:history="1">
              <w:r w:rsidRPr="000E2527">
                <w:rPr>
                  <w:rStyle w:val="Hyperlink"/>
                </w:rPr>
                <w:t>http://www.gemmaonline.nl/images/gemmaonline/0/08/Eindproductstandaarden_-_vervanging_StUF-BG_en_StUF-ZKN.pdf</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7" w:name="_Toc488418770"/>
      <w:r>
        <w:lastRenderedPageBreak/>
        <w:t>Uitgangspunten</w:t>
      </w:r>
      <w:r w:rsidR="00CB6495">
        <w:t xml:space="preserve"> vanuit Advies Eindproductstandaarden</w:t>
      </w:r>
      <w:bookmarkEnd w:id="7"/>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557C1A0B" w14:textId="77777777" w:rsidR="00DE387B" w:rsidRDefault="00DE387B" w:rsidP="00216F08">
      <w:pPr>
        <w:pStyle w:val="Lijstalinea"/>
        <w:numPr>
          <w:ilvl w:val="0"/>
          <w:numId w:val="1"/>
        </w:numPr>
        <w:ind w:left="360"/>
      </w:pPr>
      <w:r>
        <w:t>Gebruik bestaande documentatie</w:t>
      </w:r>
    </w:p>
    <w:p w14:paraId="15000159" w14:textId="77777777" w:rsidR="00DE387B" w:rsidRDefault="00DE387B" w:rsidP="00216F08">
      <w:pPr>
        <w:pStyle w:val="Lijstalinea"/>
        <w:ind w:left="360"/>
      </w:pPr>
      <w:r w:rsidRPr="00DE387B">
        <w:t xml:space="preserve">De definities van </w:t>
      </w:r>
      <w:r w:rsidR="00216F08">
        <w:t>Eindproductstandaarden</w:t>
      </w:r>
      <w:r w:rsidRPr="00DE387B">
        <w:t xml:space="preserve"> zijn direct gebaseerd op door of namens de overheid opgestelde documentatie, waarbij een gebeurtenissen-catalogus prevaleert boven gebruik maken van de definitie van een basisregistratie.</w:t>
      </w:r>
    </w:p>
    <w:p w14:paraId="3C4075A5" w14:textId="43A381F9" w:rsidR="0094014E" w:rsidRPr="0094014E" w:rsidRDefault="00425DE9" w:rsidP="00216F08">
      <w:pPr>
        <w:pStyle w:val="Lijstalinea"/>
        <w:numPr>
          <w:ilvl w:val="0"/>
          <w:numId w:val="27"/>
        </w:numPr>
        <w:ind w:left="360"/>
      </w:pPr>
      <w:r>
        <w:t xml:space="preserve">Uitgangspunt van het advies Eindproductstandaarden is om zoveel mogelijk aan te sluiten op de specificatie van de Basisregistraties zelf. Voor het Handelsregister (waar deze specificatie op ingaat) is er gekozen de specificatie van (de pilot) </w:t>
      </w:r>
      <w:r w:rsidR="0094014E" w:rsidRPr="0094014E">
        <w:t xml:space="preserve">RSGB-bevragingen </w:t>
      </w:r>
      <w:r w:rsidR="00E001CD">
        <w:t xml:space="preserve">zo veel mogelijk </w:t>
      </w:r>
      <w:r>
        <w:t>te volgen, aangezien het Handelsregister niet over een concrete gebeurtenissencatalogus/berichtencatalogus beschikt.</w:t>
      </w:r>
      <w:r w:rsidR="00E001CD">
        <w:t xml:space="preserve"> Daarnaast is gekozen om bevragingen in elementaire vorm te ondersteunen.</w:t>
      </w:r>
    </w:p>
    <w:p w14:paraId="0FEE0B45" w14:textId="77777777" w:rsidR="00A3205B" w:rsidRDefault="00A3205B" w:rsidP="00216F08">
      <w:pPr>
        <w:pStyle w:val="Lijstalinea"/>
        <w:numPr>
          <w:ilvl w:val="0"/>
          <w:numId w:val="1"/>
        </w:numPr>
        <w:ind w:left="360"/>
      </w:pPr>
      <w:r>
        <w:t>Afnemen staat centraal</w:t>
      </w:r>
    </w:p>
    <w:p w14:paraId="3A32FEC1" w14:textId="77777777" w:rsidR="00A3205B" w:rsidRPr="00A3205B" w:rsidRDefault="00A3205B" w:rsidP="00216F08">
      <w:pPr>
        <w:pStyle w:val="Lijstalinea"/>
        <w:ind w:left="360"/>
      </w:pPr>
      <w:r w:rsidRPr="00A3205B">
        <w:t xml:space="preserve">Bij het binnengemeentelijk gebruik van basisgegevens staat het afnemen van basisgegevens centraal, niet het aanbieden of beschikbaar stellen van basisgegevens.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05101914" w:rsidR="00C25C06" w:rsidRPr="00B82006" w:rsidRDefault="00C25C06" w:rsidP="00C25C06">
      <w:pPr>
        <w:pStyle w:val="Kop1"/>
      </w:pPr>
      <w:bookmarkStart w:id="8" w:name="_Toc488418771"/>
      <w:r w:rsidRPr="00B82006">
        <w:lastRenderedPageBreak/>
        <w:t xml:space="preserve">Aandachtspunten </w:t>
      </w:r>
      <w:r w:rsidR="00E001CD">
        <w:t>API</w:t>
      </w:r>
      <w:bookmarkEnd w:id="8"/>
    </w:p>
    <w:p w14:paraId="2E301256" w14:textId="77777777" w:rsidR="00E001CD" w:rsidRDefault="00D35676" w:rsidP="00E001CD">
      <w:pPr>
        <w:pStyle w:val="Lijstalinea"/>
        <w:numPr>
          <w:ilvl w:val="0"/>
          <w:numId w:val="26"/>
        </w:numPr>
      </w:pPr>
      <w:r>
        <w:t>Conform het Advies Eindproductstandaarden omvat deze specificatie de "EPS Opvragen (</w:t>
      </w:r>
      <w:r w:rsidR="00E001CD">
        <w:t>geïnventariseerd</w:t>
      </w:r>
      <w:r>
        <w:t xml:space="preserve">) HR". </w:t>
      </w:r>
      <w:r w:rsidR="00E001CD">
        <w:t xml:space="preserve">Een vraag/antwoord opzet van een geïnventariseerde gegevensbehoefte. Als basis is hiervoor de opzet van de werkgroep RSGB-bevragingen gehanteerd. </w:t>
      </w:r>
    </w:p>
    <w:p w14:paraId="65F94ED1" w14:textId="77777777"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uitspraken doet hanteer dan de </w:t>
      </w:r>
      <w:proofErr w:type="spellStart"/>
      <w:r>
        <w:t>afsrpaken</w:t>
      </w:r>
      <w:proofErr w:type="spellEnd"/>
      <w:r>
        <w:t xml:space="preserve"> uit </w:t>
      </w:r>
      <w:r w:rsidRPr="00130BC4">
        <w:t>de StUF-onderlaag versie 03.01</w:t>
      </w:r>
      <w:r>
        <w:t>.</w:t>
      </w:r>
    </w:p>
    <w:p w14:paraId="57952241" w14:textId="77777777" w:rsidR="00952DDE" w:rsidRDefault="00D35676" w:rsidP="00D35676">
      <w:pPr>
        <w:pStyle w:val="Lijstalinea"/>
        <w:numPr>
          <w:ilvl w:val="0"/>
          <w:numId w:val="26"/>
        </w:numPr>
        <w:rPr>
          <w:ins w:id="9" w:author="Wit, D de" w:date="2017-08-11T12:41:00Z"/>
        </w:rPr>
      </w:pPr>
      <w:r w:rsidRPr="00130BC4">
        <w:t xml:space="preserve">Vanuit de werkgroep RSGB-bevragingen </w:t>
      </w:r>
      <w:r>
        <w:t xml:space="preserve">zijn </w:t>
      </w:r>
      <w:r w:rsidRPr="00130BC4">
        <w:t>YAML</w:t>
      </w:r>
      <w:r>
        <w:t xml:space="preserve"> specificaties opgeleverd</w:t>
      </w:r>
      <w:r w:rsidRPr="00130BC4">
        <w:t xml:space="preserve">. Deze specificaties zijn te vinden via onderstaande URL’s: </w:t>
      </w:r>
      <w:hyperlink r:id="rId11" w:anchor="!/IngeschrevenNietNatuurlijkPersoon" w:history="1">
        <w:r w:rsidRPr="00130BC4">
          <w:t>http://stuf4.processfive.com/swagger/ui/index#!/IngeschrevenNietNatuurlijkPersoon</w:t>
        </w:r>
      </w:hyperlink>
      <w:r w:rsidRPr="00130BC4">
        <w:t xml:space="preserve">, </w:t>
      </w:r>
      <w:hyperlink r:id="rId12" w:anchor="!/Vestiging" w:history="1">
        <w:r w:rsidRPr="00130BC4">
          <w:t>http://stuf4.processfive.com/swagger/ui/index#!/Vestiging</w:t>
        </w:r>
      </w:hyperlink>
      <w:ins w:id="10" w:author="Wit, D de" w:date="2017-08-11T12:41:00Z">
        <w:r w:rsidR="00952DDE">
          <w:t>,</w:t>
        </w:r>
      </w:ins>
    </w:p>
    <w:p w14:paraId="36704996" w14:textId="3831BA6A" w:rsidR="00D35676" w:rsidRPr="00130BC4" w:rsidRDefault="00952DDE" w:rsidP="00952DDE">
      <w:pPr>
        <w:pStyle w:val="Lijstalinea"/>
      </w:pPr>
      <w:ins w:id="11" w:author="Wit, D de" w:date="2017-08-11T12:41:00Z">
        <w:r w:rsidRPr="00952DDE">
          <w:t>http://stuf4.processfive.com/swagger/ui/index#!/MaatschappelijkeActiviteit</w:t>
        </w:r>
      </w:ins>
      <w:r w:rsidR="00D35676" w:rsidRPr="00130BC4">
        <w:t xml:space="preserve"> </w:t>
      </w:r>
    </w:p>
    <w:p w14:paraId="0250D160" w14:textId="7EBC5C0A"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77777777" w:rsidR="00C25C06" w:rsidRPr="00130BC4" w:rsidRDefault="00C25C06" w:rsidP="00C25C06">
      <w:pPr>
        <w:pStyle w:val="Lijstalinea"/>
        <w:numPr>
          <w:ilvl w:val="0"/>
          <w:numId w:val="26"/>
        </w:numPr>
      </w:pPr>
      <w:r w:rsidRPr="00130BC4">
        <w:t>Alle vragen en antwoorden voor Opvragen HR worden binnen één YAML specificatie document beschreven.</w:t>
      </w:r>
    </w:p>
    <w:p w14:paraId="07DA25E9" w14:textId="77777777" w:rsidR="00E9384B" w:rsidRDefault="00E9384B" w:rsidP="00E9384B">
      <w:pPr>
        <w:pStyle w:val="Lijstalinea"/>
        <w:numPr>
          <w:ilvl w:val="0"/>
          <w:numId w:val="26"/>
        </w:numPr>
        <w:rPr>
          <w:ins w:id="12" w:author="Wit, D de" w:date="2017-08-11T10:26:00Z"/>
        </w:rPr>
      </w:pPr>
      <w:ins w:id="13" w:author="Wit, D de" w:date="2017-08-11T10:26:00Z">
        <w:r>
          <w:t xml:space="preserve">Momenteel </w:t>
        </w:r>
        <w:r w:rsidRPr="00AA76E9">
          <w:t xml:space="preserve"> is zowel de berichtdefinitie als de objectdefinitie nog in één </w:t>
        </w:r>
        <w:r>
          <w:t xml:space="preserve">YAML </w:t>
        </w:r>
        <w:r w:rsidRPr="00AA76E9">
          <w:t>specificatie opgenomen</w:t>
        </w:r>
        <w:r>
          <w:t xml:space="preserve"> (in de YAML-specificaties van RSGB-bevragingen is dat ook het geval)</w:t>
        </w:r>
        <w:r w:rsidRPr="00AA76E9">
          <w:t>.</w:t>
        </w:r>
        <w:r>
          <w:t xml:space="preserve"> Voorlopig kiezen we voor de API-Drechtsteden er niet voor om dit in verschillende YAML-bestanden onder te brengen.</w:t>
        </w:r>
        <w:r w:rsidRPr="00AA76E9">
          <w:t xml:space="preserve"> </w:t>
        </w:r>
        <w:r>
          <w:t xml:space="preserve">Wellicht wordt er uiteindelijk voor gekozen om de </w:t>
        </w:r>
        <w:r w:rsidRPr="00AA76E9">
          <w:t>specificatie van de subjecten/objecten</w:t>
        </w:r>
        <w:r>
          <w:t xml:space="preserve"> (de objectdefinitie)</w:t>
        </w:r>
        <w:r w:rsidRPr="00AA76E9">
          <w:t xml:space="preserve"> in afzonderlijke YAML-specificatiebestanden </w:t>
        </w:r>
        <w:r>
          <w:t xml:space="preserve">op te nemen. De YAML specificaties kunnen dan naar elkaar verwijzen. </w:t>
        </w:r>
      </w:ins>
    </w:p>
    <w:p w14:paraId="2A01E305" w14:textId="307EB45D" w:rsidR="00E001CD" w:rsidDel="00E9384B" w:rsidRDefault="00E001CD" w:rsidP="00E001CD">
      <w:pPr>
        <w:pStyle w:val="Lijstalinea"/>
        <w:numPr>
          <w:ilvl w:val="0"/>
          <w:numId w:val="26"/>
        </w:numPr>
        <w:rPr>
          <w:del w:id="14" w:author="Wit, D de" w:date="2017-08-11T10:26:00Z"/>
        </w:rPr>
      </w:pPr>
      <w:del w:id="15" w:author="Wit, D de" w:date="2017-08-11T10:26:00Z">
        <w:r w:rsidRPr="00AA76E9" w:rsidDel="00E9384B">
          <w:delText xml:space="preserve">Het uiteindelijke idee is om een YAML specificatie op te leveren per elementaire EPS (conform structuur uit het advies Eindproductstandaarden). D.w.z. dat de “EPS Opvragen (geïnventariseerd) </w:delText>
        </w:r>
        <w:r w:rsidDel="00E9384B">
          <w:delText>HR</w:delText>
        </w:r>
        <w:r w:rsidRPr="00AA76E9" w:rsidDel="00E9384B">
          <w:delText>” (en alle API’s die daarbinnen vallen) binnen één YAML specificatie wordt beschreven</w:delText>
        </w:r>
        <w:r w:rsidDel="00E9384B">
          <w:delText xml:space="preserve">. </w:delText>
        </w:r>
        <w:r w:rsidRPr="00AA76E9" w:rsidDel="00E9384B">
          <w:delText xml:space="preserve">De specificatie van de subjecten/objecten kan in afzonderlijke YAML-specificatiebestanden worden gedaan die allen naar elkaar verwijzen. </w:delText>
        </w:r>
        <w:r w:rsidDel="00E9384B">
          <w:delText xml:space="preserve">Momenteel </w:delText>
        </w:r>
        <w:r w:rsidRPr="00AA76E9" w:rsidDel="00E9384B">
          <w:delText xml:space="preserve"> is zowel de berichtdefinitie als de objectdefinitie nog in één specificatie opgenomen</w:delText>
        </w:r>
        <w:r w:rsidDel="00E9384B">
          <w:delText xml:space="preserve"> (in de YAML-specificaties van RSGB-bevragingen is dat ook het geval)</w:delText>
        </w:r>
        <w:r w:rsidRPr="00AA76E9" w:rsidDel="00E9384B">
          <w:delText>.</w:delText>
        </w:r>
        <w:r w:rsidDel="00E9384B">
          <w:delText xml:space="preserve"> Voorlopig kiezen we voor de API-Drechtsteden er niet voor om dit in verschillende YAML-bestanden onder te brengen.</w:delText>
        </w:r>
        <w:r w:rsidRPr="00AA76E9" w:rsidDel="00E9384B">
          <w:delText xml:space="preserve"> </w:delText>
        </w:r>
      </w:del>
    </w:p>
    <w:p w14:paraId="43B02629" w14:textId="7A655F93" w:rsidR="00D35676" w:rsidRDefault="00D35676" w:rsidP="00D35676">
      <w:pPr>
        <w:pStyle w:val="Lijstalinea"/>
      </w:pPr>
    </w:p>
    <w:p w14:paraId="047A3593" w14:textId="696786ED" w:rsidR="00D35676" w:rsidRDefault="00D35676" w:rsidP="00D35676">
      <w:pPr>
        <w:pStyle w:val="Lijstalinea"/>
        <w:numPr>
          <w:ilvl w:val="0"/>
          <w:numId w:val="26"/>
        </w:numPr>
      </w:pPr>
      <w:r>
        <w:t xml:space="preserve">Voor Vraag/Antwoord-berichten die wellicht in een latere fase onderdeel worden van de </w:t>
      </w:r>
      <w:proofErr w:type="spellStart"/>
      <w:r>
        <w:t>PoC</w:t>
      </w:r>
      <w:proofErr w:type="spellEnd"/>
      <w:r>
        <w:t xml:space="preserve">, maar niet worden gespecificeerd door RSGB-bevragingen geldt het volgende: </w:t>
      </w:r>
    </w:p>
    <w:p w14:paraId="5F65E8FF" w14:textId="77777777" w:rsidR="00D35676" w:rsidRDefault="00D35676" w:rsidP="00D35676">
      <w:pPr>
        <w:pStyle w:val="Lijstalinea"/>
        <w:numPr>
          <w:ilvl w:val="1"/>
          <w:numId w:val="26"/>
        </w:numPr>
      </w:pPr>
      <w:r w:rsidRPr="00130BC4">
        <w:t xml:space="preserve">Het opvragen van materiele historie is onderdeel van deze </w:t>
      </w:r>
      <w:proofErr w:type="spellStart"/>
      <w:r w:rsidRPr="00130BC4">
        <w:t>API's</w:t>
      </w:r>
      <w:proofErr w:type="spellEnd"/>
      <w:r w:rsidRPr="00130BC4">
        <w:t xml:space="preserve">, het opvragen van formele historie niet. </w:t>
      </w:r>
    </w:p>
    <w:p w14:paraId="5A1F0D48" w14:textId="77777777" w:rsidR="00D35676" w:rsidRPr="00AA76E9" w:rsidRDefault="00D35676"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16" w:name="_Toc488418772"/>
      <w:r>
        <w:lastRenderedPageBreak/>
        <w:t>Header</w:t>
      </w:r>
      <w:bookmarkEnd w:id="16"/>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7C31E796"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140EE7B3" w14:textId="77777777" w:rsidR="0094014E" w:rsidRPr="0073756A" w:rsidRDefault="0094014E" w:rsidP="0073756A">
      <w:pPr>
        <w:pStyle w:val="Lijstalinea"/>
        <w:numPr>
          <w:ilvl w:val="0"/>
          <w:numId w:val="28"/>
        </w:numPr>
        <w:spacing w:after="0" w:line="240" w:lineRule="auto"/>
      </w:pPr>
      <w:r w:rsidRPr="0073756A">
        <w:t>KZA stuurt nog geen gebruikersnaam mee in vraagberichten, waarmee gelogd zou kunnen worden wie de vraag stelt.</w:t>
      </w:r>
    </w:p>
    <w:p w14:paraId="1ADB7F25" w14:textId="77777777" w:rsidR="0073756A" w:rsidRDefault="0094014E" w:rsidP="0073756A">
      <w:pPr>
        <w:pStyle w:val="Lijstalinea"/>
        <w:numPr>
          <w:ilvl w:val="0"/>
          <w:numId w:val="28"/>
        </w:numPr>
        <w:spacing w:after="0" w:line="240" w:lineRule="auto"/>
      </w:pPr>
      <w:r w:rsidRPr="0073756A">
        <w:t>KZA stuurt geen organisatiecontext mee vanuit welke gemeente de vraag gesteld wordt.</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9479" w:type="dxa"/>
        <w:tblLook w:val="04A0" w:firstRow="1" w:lastRow="0" w:firstColumn="1" w:lastColumn="0" w:noHBand="0" w:noVBand="1"/>
      </w:tblPr>
      <w:tblGrid>
        <w:gridCol w:w="3198"/>
        <w:gridCol w:w="2648"/>
        <w:gridCol w:w="1237"/>
        <w:gridCol w:w="1188"/>
        <w:gridCol w:w="1208"/>
      </w:tblGrid>
      <w:tr w:rsidR="0096458C" w:rsidRPr="00064765" w14:paraId="133D135D" w14:textId="77777777" w:rsidTr="0096458C">
        <w:tc>
          <w:tcPr>
            <w:tcW w:w="3198" w:type="dxa"/>
          </w:tcPr>
          <w:p w14:paraId="093B3043" w14:textId="77777777" w:rsidR="0096458C" w:rsidRPr="00064765" w:rsidRDefault="00CD18D3" w:rsidP="00CD18D3">
            <w:pPr>
              <w:rPr>
                <w:b/>
                <w:sz w:val="20"/>
              </w:rPr>
            </w:pPr>
            <w:r>
              <w:rPr>
                <w:b/>
                <w:sz w:val="20"/>
              </w:rPr>
              <w:t xml:space="preserve">Attribuut </w:t>
            </w:r>
          </w:p>
        </w:tc>
        <w:tc>
          <w:tcPr>
            <w:tcW w:w="2648" w:type="dxa"/>
          </w:tcPr>
          <w:p w14:paraId="3EB74019" w14:textId="77777777" w:rsidR="0096458C" w:rsidRPr="00064765" w:rsidRDefault="0096458C" w:rsidP="00F86684">
            <w:pPr>
              <w:rPr>
                <w:b/>
                <w:sz w:val="20"/>
              </w:rPr>
            </w:pPr>
            <w:r w:rsidRPr="00064765">
              <w:rPr>
                <w:b/>
                <w:sz w:val="20"/>
              </w:rPr>
              <w:t>Tag</w:t>
            </w:r>
          </w:p>
        </w:tc>
        <w:tc>
          <w:tcPr>
            <w:tcW w:w="1237" w:type="dxa"/>
          </w:tcPr>
          <w:p w14:paraId="1722DD0C" w14:textId="77777777" w:rsidR="0096458C" w:rsidRPr="00064765" w:rsidRDefault="0096458C" w:rsidP="00F86684">
            <w:pPr>
              <w:rPr>
                <w:b/>
                <w:sz w:val="20"/>
              </w:rPr>
            </w:pPr>
            <w:proofErr w:type="spellStart"/>
            <w:r w:rsidRPr="00064765">
              <w:rPr>
                <w:b/>
                <w:sz w:val="20"/>
              </w:rPr>
              <w:t>Kennis-gevingen</w:t>
            </w:r>
            <w:proofErr w:type="spellEnd"/>
          </w:p>
        </w:tc>
        <w:tc>
          <w:tcPr>
            <w:tcW w:w="1188" w:type="dxa"/>
          </w:tcPr>
          <w:p w14:paraId="2F86C04B" w14:textId="77777777" w:rsidR="0096458C" w:rsidRPr="00064765" w:rsidRDefault="0096458C" w:rsidP="00F86684">
            <w:pPr>
              <w:rPr>
                <w:b/>
                <w:sz w:val="20"/>
              </w:rPr>
            </w:pPr>
            <w:r w:rsidRPr="00064765">
              <w:rPr>
                <w:b/>
                <w:sz w:val="20"/>
              </w:rPr>
              <w:t>Vragen</w:t>
            </w:r>
          </w:p>
        </w:tc>
        <w:tc>
          <w:tcPr>
            <w:tcW w:w="1208" w:type="dxa"/>
          </w:tcPr>
          <w:p w14:paraId="5F8BDA28" w14:textId="77777777" w:rsidR="0096458C" w:rsidRPr="00064765" w:rsidRDefault="0096458C" w:rsidP="00F86684">
            <w:pPr>
              <w:rPr>
                <w:b/>
                <w:sz w:val="20"/>
              </w:rPr>
            </w:pPr>
            <w:proofErr w:type="spellStart"/>
            <w:r w:rsidRPr="00064765">
              <w:rPr>
                <w:b/>
                <w:sz w:val="20"/>
              </w:rPr>
              <w:t>Antwoord-en</w:t>
            </w:r>
            <w:proofErr w:type="spellEnd"/>
          </w:p>
        </w:tc>
      </w:tr>
      <w:tr w:rsidR="0096458C" w:rsidRPr="00064765" w14:paraId="6E4E2DED" w14:textId="77777777" w:rsidTr="0096458C">
        <w:tc>
          <w:tcPr>
            <w:tcW w:w="3198" w:type="dxa"/>
          </w:tcPr>
          <w:p w14:paraId="291CA0AB" w14:textId="77777777" w:rsidR="0096458C" w:rsidRPr="00064765" w:rsidRDefault="0096458C" w:rsidP="00F86684">
            <w:pPr>
              <w:rPr>
                <w:sz w:val="20"/>
              </w:rPr>
            </w:pPr>
            <w:r w:rsidRPr="00064765">
              <w:rPr>
                <w:sz w:val="20"/>
              </w:rPr>
              <w:t>Berichtcode</w:t>
            </w:r>
          </w:p>
        </w:tc>
        <w:tc>
          <w:tcPr>
            <w:tcW w:w="2648" w:type="dxa"/>
          </w:tcPr>
          <w:p w14:paraId="4A4C7758" w14:textId="77777777" w:rsidR="0096458C" w:rsidRPr="00064765" w:rsidRDefault="0096458C" w:rsidP="00F86684">
            <w:pPr>
              <w:rPr>
                <w:sz w:val="20"/>
              </w:rPr>
            </w:pPr>
            <w:r w:rsidRPr="00064765">
              <w:rPr>
                <w:sz w:val="20"/>
              </w:rPr>
              <w:t>&lt;berichtcode&gt;</w:t>
            </w:r>
          </w:p>
        </w:tc>
        <w:tc>
          <w:tcPr>
            <w:tcW w:w="1237" w:type="dxa"/>
            <w:shd w:val="clear" w:color="auto" w:fill="C5E0B3" w:themeFill="accent6" w:themeFillTint="66"/>
          </w:tcPr>
          <w:p w14:paraId="728B3FC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631AF389"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BFDAFCE" w14:textId="77777777" w:rsidR="0096458C" w:rsidRPr="00064765" w:rsidRDefault="0096458C" w:rsidP="0096458C">
            <w:pPr>
              <w:jc w:val="center"/>
              <w:rPr>
                <w:sz w:val="20"/>
              </w:rPr>
            </w:pPr>
            <w:r w:rsidRPr="00064765">
              <w:rPr>
                <w:sz w:val="20"/>
              </w:rPr>
              <w:t>J</w:t>
            </w:r>
          </w:p>
        </w:tc>
      </w:tr>
      <w:tr w:rsidR="0096458C" w:rsidRPr="00064765" w14:paraId="6348D630" w14:textId="77777777" w:rsidTr="0096458C">
        <w:tc>
          <w:tcPr>
            <w:tcW w:w="3198" w:type="dxa"/>
          </w:tcPr>
          <w:p w14:paraId="4844D0DD" w14:textId="77777777" w:rsidR="0096458C" w:rsidRPr="00064765" w:rsidRDefault="0096458C" w:rsidP="00F86684">
            <w:pPr>
              <w:rPr>
                <w:sz w:val="20"/>
              </w:rPr>
            </w:pPr>
            <w:r w:rsidRPr="00064765">
              <w:rPr>
                <w:sz w:val="20"/>
              </w:rPr>
              <w:t>Zendende organisatie</w:t>
            </w:r>
          </w:p>
        </w:tc>
        <w:tc>
          <w:tcPr>
            <w:tcW w:w="2648" w:type="dxa"/>
          </w:tcPr>
          <w:p w14:paraId="130D7A31" w14:textId="77777777" w:rsidR="0096458C" w:rsidRPr="00064765" w:rsidRDefault="0096458C" w:rsidP="00F86684">
            <w:pPr>
              <w:rPr>
                <w:sz w:val="20"/>
              </w:rPr>
            </w:pPr>
            <w:r w:rsidRPr="00064765">
              <w:rPr>
                <w:sz w:val="20"/>
              </w:rPr>
              <w:t>&lt;zender&gt;/&lt;organisatie&gt;</w:t>
            </w:r>
          </w:p>
        </w:tc>
        <w:tc>
          <w:tcPr>
            <w:tcW w:w="1237" w:type="dxa"/>
            <w:shd w:val="clear" w:color="auto" w:fill="C5E0B3" w:themeFill="accent6" w:themeFillTint="66"/>
          </w:tcPr>
          <w:p w14:paraId="07155D5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9AB1E5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14B79E83" w14:textId="77777777" w:rsidR="0096458C" w:rsidRPr="00064765" w:rsidRDefault="0096458C" w:rsidP="0096458C">
            <w:pPr>
              <w:jc w:val="center"/>
              <w:rPr>
                <w:sz w:val="20"/>
              </w:rPr>
            </w:pPr>
            <w:r w:rsidRPr="00064765">
              <w:rPr>
                <w:sz w:val="20"/>
              </w:rPr>
              <w:t>J</w:t>
            </w:r>
          </w:p>
        </w:tc>
      </w:tr>
      <w:tr w:rsidR="0096458C" w:rsidRPr="00064765" w14:paraId="40642506" w14:textId="77777777" w:rsidTr="0096458C">
        <w:tc>
          <w:tcPr>
            <w:tcW w:w="3198" w:type="dxa"/>
          </w:tcPr>
          <w:p w14:paraId="7C4DDE07" w14:textId="77777777" w:rsidR="0096458C" w:rsidRPr="00064765" w:rsidRDefault="0096458C" w:rsidP="0096458C">
            <w:pPr>
              <w:rPr>
                <w:sz w:val="20"/>
              </w:rPr>
            </w:pPr>
            <w:r w:rsidRPr="00064765">
              <w:rPr>
                <w:sz w:val="20"/>
              </w:rPr>
              <w:t>Zendende applicatie</w:t>
            </w:r>
          </w:p>
        </w:tc>
        <w:tc>
          <w:tcPr>
            <w:tcW w:w="2648" w:type="dxa"/>
          </w:tcPr>
          <w:p w14:paraId="524BB6A4" w14:textId="77777777" w:rsidR="0096458C" w:rsidRPr="00064765" w:rsidRDefault="0096458C" w:rsidP="00F86684">
            <w:pPr>
              <w:rPr>
                <w:sz w:val="20"/>
              </w:rPr>
            </w:pPr>
            <w:r w:rsidRPr="00064765">
              <w:rPr>
                <w:sz w:val="20"/>
              </w:rPr>
              <w:t>&lt;zender&gt;/&lt;applicatie&gt;</w:t>
            </w:r>
          </w:p>
        </w:tc>
        <w:tc>
          <w:tcPr>
            <w:tcW w:w="1237" w:type="dxa"/>
            <w:shd w:val="clear" w:color="auto" w:fill="C5E0B3" w:themeFill="accent6" w:themeFillTint="66"/>
          </w:tcPr>
          <w:p w14:paraId="3DAA946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540C4A06"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680A5C3" w14:textId="77777777" w:rsidR="0096458C" w:rsidRPr="00064765" w:rsidRDefault="0096458C" w:rsidP="0096458C">
            <w:pPr>
              <w:jc w:val="center"/>
              <w:rPr>
                <w:sz w:val="20"/>
              </w:rPr>
            </w:pPr>
            <w:r w:rsidRPr="00064765">
              <w:rPr>
                <w:sz w:val="20"/>
              </w:rPr>
              <w:t>J</w:t>
            </w:r>
          </w:p>
        </w:tc>
      </w:tr>
      <w:tr w:rsidR="0096458C" w:rsidRPr="00064765" w14:paraId="3D0CC8F9" w14:textId="77777777" w:rsidTr="0096458C">
        <w:tc>
          <w:tcPr>
            <w:tcW w:w="3198" w:type="dxa"/>
          </w:tcPr>
          <w:p w14:paraId="5CED2255" w14:textId="77777777" w:rsidR="0096458C" w:rsidRPr="00064765" w:rsidRDefault="0096458C" w:rsidP="0096458C">
            <w:pPr>
              <w:rPr>
                <w:sz w:val="20"/>
              </w:rPr>
            </w:pPr>
            <w:r w:rsidRPr="00064765">
              <w:rPr>
                <w:sz w:val="20"/>
              </w:rPr>
              <w:t>Ontvangende organisatie</w:t>
            </w:r>
          </w:p>
        </w:tc>
        <w:tc>
          <w:tcPr>
            <w:tcW w:w="2648" w:type="dxa"/>
          </w:tcPr>
          <w:p w14:paraId="104AF7D7" w14:textId="77777777" w:rsidR="0096458C" w:rsidRPr="00064765" w:rsidRDefault="0096458C" w:rsidP="0096458C">
            <w:pPr>
              <w:rPr>
                <w:sz w:val="20"/>
              </w:rPr>
            </w:pPr>
            <w:r w:rsidRPr="00064765">
              <w:rPr>
                <w:sz w:val="20"/>
              </w:rPr>
              <w:t>&lt;ontvanger&gt;/&lt;organisatie&gt;</w:t>
            </w:r>
          </w:p>
        </w:tc>
        <w:tc>
          <w:tcPr>
            <w:tcW w:w="1237" w:type="dxa"/>
            <w:shd w:val="clear" w:color="auto" w:fill="C5E0B3" w:themeFill="accent6" w:themeFillTint="66"/>
          </w:tcPr>
          <w:p w14:paraId="2712A83B"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11CCB0F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4AD7274" w14:textId="77777777" w:rsidR="0096458C" w:rsidRPr="00064765" w:rsidRDefault="0096458C" w:rsidP="0096458C">
            <w:pPr>
              <w:jc w:val="center"/>
              <w:rPr>
                <w:sz w:val="20"/>
              </w:rPr>
            </w:pPr>
            <w:r w:rsidRPr="00064765">
              <w:rPr>
                <w:sz w:val="20"/>
              </w:rPr>
              <w:t>J</w:t>
            </w:r>
          </w:p>
        </w:tc>
      </w:tr>
      <w:tr w:rsidR="0096458C" w:rsidRPr="00064765" w14:paraId="436BB426" w14:textId="77777777" w:rsidTr="0096458C">
        <w:tc>
          <w:tcPr>
            <w:tcW w:w="3198" w:type="dxa"/>
          </w:tcPr>
          <w:p w14:paraId="2E86C39D" w14:textId="77777777" w:rsidR="0096458C" w:rsidRPr="00064765" w:rsidRDefault="0096458C" w:rsidP="0096458C">
            <w:pPr>
              <w:rPr>
                <w:sz w:val="20"/>
              </w:rPr>
            </w:pPr>
            <w:r w:rsidRPr="00064765">
              <w:rPr>
                <w:sz w:val="20"/>
              </w:rPr>
              <w:t>Ontvangende applicatie</w:t>
            </w:r>
          </w:p>
        </w:tc>
        <w:tc>
          <w:tcPr>
            <w:tcW w:w="2648" w:type="dxa"/>
          </w:tcPr>
          <w:p w14:paraId="030B18A2" w14:textId="77777777" w:rsidR="0096458C" w:rsidRPr="00064765" w:rsidRDefault="0096458C" w:rsidP="0096458C">
            <w:pPr>
              <w:rPr>
                <w:sz w:val="20"/>
              </w:rPr>
            </w:pPr>
            <w:r w:rsidRPr="00064765">
              <w:rPr>
                <w:sz w:val="20"/>
              </w:rPr>
              <w:t>&lt;ontvanger&gt;/&lt;applicatie&gt;</w:t>
            </w:r>
          </w:p>
        </w:tc>
        <w:tc>
          <w:tcPr>
            <w:tcW w:w="1237" w:type="dxa"/>
            <w:shd w:val="clear" w:color="auto" w:fill="C5E0B3" w:themeFill="accent6" w:themeFillTint="66"/>
          </w:tcPr>
          <w:p w14:paraId="5BBCB3F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71514F58"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575DC56C" w14:textId="77777777" w:rsidR="0096458C" w:rsidRPr="00064765" w:rsidRDefault="0096458C" w:rsidP="0096458C">
            <w:pPr>
              <w:jc w:val="center"/>
              <w:rPr>
                <w:sz w:val="20"/>
              </w:rPr>
            </w:pPr>
            <w:r w:rsidRPr="00064765">
              <w:rPr>
                <w:sz w:val="20"/>
              </w:rPr>
              <w:t>J</w:t>
            </w:r>
          </w:p>
        </w:tc>
      </w:tr>
      <w:tr w:rsidR="0096458C" w:rsidRPr="00064765" w14:paraId="2E98B9DA" w14:textId="77777777" w:rsidTr="0096458C">
        <w:tc>
          <w:tcPr>
            <w:tcW w:w="3198" w:type="dxa"/>
          </w:tcPr>
          <w:p w14:paraId="15EAEF92" w14:textId="77777777" w:rsidR="0096458C" w:rsidRPr="00064765" w:rsidRDefault="0096458C" w:rsidP="0096458C">
            <w:pPr>
              <w:rPr>
                <w:sz w:val="20"/>
              </w:rPr>
            </w:pPr>
            <w:r w:rsidRPr="00064765">
              <w:rPr>
                <w:sz w:val="20"/>
              </w:rPr>
              <w:t>Referentienummer</w:t>
            </w:r>
          </w:p>
        </w:tc>
        <w:tc>
          <w:tcPr>
            <w:tcW w:w="2648" w:type="dxa"/>
          </w:tcPr>
          <w:p w14:paraId="70F57EBD" w14:textId="77777777" w:rsidR="0096458C" w:rsidRPr="00064765" w:rsidRDefault="000E1B33" w:rsidP="0096458C">
            <w:pPr>
              <w:rPr>
                <w:sz w:val="20"/>
              </w:rPr>
            </w:pPr>
            <w:r>
              <w:rPr>
                <w:sz w:val="20"/>
              </w:rPr>
              <w:t>&lt;r</w:t>
            </w:r>
            <w:r w:rsidR="0096458C" w:rsidRPr="00064765">
              <w:rPr>
                <w:sz w:val="20"/>
              </w:rPr>
              <w:t>eferentienummer</w:t>
            </w:r>
            <w:r>
              <w:rPr>
                <w:sz w:val="20"/>
              </w:rPr>
              <w:t>&gt;</w:t>
            </w:r>
          </w:p>
        </w:tc>
        <w:tc>
          <w:tcPr>
            <w:tcW w:w="1237" w:type="dxa"/>
            <w:shd w:val="clear" w:color="auto" w:fill="C5E0B3" w:themeFill="accent6" w:themeFillTint="66"/>
          </w:tcPr>
          <w:p w14:paraId="150C1C89"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CAF81A0"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440C8009" w14:textId="77777777" w:rsidR="0096458C" w:rsidRPr="00064765" w:rsidRDefault="0096458C" w:rsidP="0096458C">
            <w:pPr>
              <w:jc w:val="center"/>
              <w:rPr>
                <w:sz w:val="20"/>
              </w:rPr>
            </w:pPr>
            <w:r w:rsidRPr="00064765">
              <w:rPr>
                <w:sz w:val="20"/>
              </w:rPr>
              <w:t>J</w:t>
            </w:r>
          </w:p>
        </w:tc>
      </w:tr>
      <w:tr w:rsidR="0096458C" w:rsidRPr="00064765" w14:paraId="6D1AD3E1" w14:textId="77777777" w:rsidTr="0096458C">
        <w:tc>
          <w:tcPr>
            <w:tcW w:w="3198" w:type="dxa"/>
          </w:tcPr>
          <w:p w14:paraId="341EBF35" w14:textId="77777777" w:rsidR="0096458C" w:rsidRPr="00064765" w:rsidRDefault="0096458C" w:rsidP="0096458C">
            <w:pPr>
              <w:rPr>
                <w:sz w:val="20"/>
              </w:rPr>
            </w:pPr>
            <w:r w:rsidRPr="00064765">
              <w:rPr>
                <w:sz w:val="20"/>
              </w:rPr>
              <w:t>Tijdstip van het bericht</w:t>
            </w:r>
          </w:p>
        </w:tc>
        <w:tc>
          <w:tcPr>
            <w:tcW w:w="2648" w:type="dxa"/>
          </w:tcPr>
          <w:p w14:paraId="1A9A1405" w14:textId="77777777" w:rsidR="0096458C" w:rsidRPr="00064765" w:rsidRDefault="000E1B33" w:rsidP="0096458C">
            <w:pPr>
              <w:rPr>
                <w:sz w:val="20"/>
              </w:rPr>
            </w:pPr>
            <w:r>
              <w:rPr>
                <w:sz w:val="20"/>
              </w:rPr>
              <w:t>&lt;</w:t>
            </w:r>
            <w:proofErr w:type="spellStart"/>
            <w:r w:rsidR="0096458C" w:rsidRPr="00064765">
              <w:rPr>
                <w:sz w:val="20"/>
              </w:rPr>
              <w:t>tijdstipBericht</w:t>
            </w:r>
            <w:proofErr w:type="spellEnd"/>
            <w:r>
              <w:rPr>
                <w:sz w:val="20"/>
              </w:rPr>
              <w:t>&gt;</w:t>
            </w:r>
          </w:p>
        </w:tc>
        <w:tc>
          <w:tcPr>
            <w:tcW w:w="1237" w:type="dxa"/>
            <w:shd w:val="clear" w:color="auto" w:fill="C5E0B3" w:themeFill="accent6" w:themeFillTint="66"/>
          </w:tcPr>
          <w:p w14:paraId="23FECD66"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011A83C5"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713DDB81" w14:textId="77777777" w:rsidR="0096458C" w:rsidRPr="00064765" w:rsidRDefault="0096458C" w:rsidP="0096458C">
            <w:pPr>
              <w:jc w:val="center"/>
              <w:rPr>
                <w:sz w:val="20"/>
              </w:rPr>
            </w:pPr>
            <w:r w:rsidRPr="00064765">
              <w:rPr>
                <w:sz w:val="20"/>
              </w:rPr>
              <w:t>J</w:t>
            </w:r>
          </w:p>
        </w:tc>
      </w:tr>
      <w:tr w:rsidR="00A15AB7" w:rsidRPr="00064765" w14:paraId="389F5690" w14:textId="77777777" w:rsidTr="00A15AB7">
        <w:tc>
          <w:tcPr>
            <w:tcW w:w="3198" w:type="dxa"/>
          </w:tcPr>
          <w:p w14:paraId="393F5966" w14:textId="77777777" w:rsidR="00A15AB7" w:rsidRPr="00A15AB7" w:rsidRDefault="00A15AB7" w:rsidP="00A15AB7">
            <w:pPr>
              <w:rPr>
                <w:sz w:val="20"/>
              </w:rPr>
            </w:pPr>
            <w:r w:rsidRPr="00A15AB7">
              <w:rPr>
                <w:sz w:val="20"/>
              </w:rPr>
              <w:t>Functie/Gebeurtenis</w:t>
            </w:r>
          </w:p>
        </w:tc>
        <w:tc>
          <w:tcPr>
            <w:tcW w:w="2648" w:type="dxa"/>
          </w:tcPr>
          <w:p w14:paraId="4E555EDE" w14:textId="77777777" w:rsidR="00A15AB7" w:rsidRPr="00A15AB7" w:rsidRDefault="00A15AB7" w:rsidP="00A15AB7">
            <w:pPr>
              <w:rPr>
                <w:sz w:val="20"/>
              </w:rPr>
            </w:pPr>
            <w:r w:rsidRPr="00A15AB7">
              <w:rPr>
                <w:sz w:val="20"/>
              </w:rPr>
              <w:t>&lt;functie&gt;</w:t>
            </w:r>
          </w:p>
        </w:tc>
        <w:tc>
          <w:tcPr>
            <w:tcW w:w="1237" w:type="dxa"/>
            <w:shd w:val="clear" w:color="auto" w:fill="C5E0B3" w:themeFill="accent6" w:themeFillTint="66"/>
          </w:tcPr>
          <w:p w14:paraId="3C25490F" w14:textId="77777777" w:rsidR="00A15AB7" w:rsidRPr="00A15AB7" w:rsidRDefault="00A15AB7" w:rsidP="00A15AB7">
            <w:pPr>
              <w:jc w:val="center"/>
              <w:rPr>
                <w:sz w:val="20"/>
              </w:rPr>
            </w:pPr>
            <w:r w:rsidRPr="00A15AB7">
              <w:rPr>
                <w:sz w:val="20"/>
              </w:rPr>
              <w:t>J</w:t>
            </w:r>
          </w:p>
        </w:tc>
        <w:tc>
          <w:tcPr>
            <w:tcW w:w="1188" w:type="dxa"/>
            <w:shd w:val="clear" w:color="auto" w:fill="FF0000"/>
          </w:tcPr>
          <w:p w14:paraId="7D709931" w14:textId="415BAC19" w:rsidR="00A15AB7" w:rsidRPr="00A15AB7" w:rsidRDefault="00A15AB7" w:rsidP="00A15AB7">
            <w:pPr>
              <w:jc w:val="center"/>
              <w:rPr>
                <w:sz w:val="20"/>
              </w:rPr>
            </w:pPr>
            <w:r w:rsidRPr="00064765">
              <w:rPr>
                <w:sz w:val="20"/>
              </w:rPr>
              <w:t>N</w:t>
            </w:r>
          </w:p>
        </w:tc>
        <w:tc>
          <w:tcPr>
            <w:tcW w:w="1208" w:type="dxa"/>
            <w:shd w:val="clear" w:color="auto" w:fill="FF0000"/>
          </w:tcPr>
          <w:p w14:paraId="63B1D759" w14:textId="38088711" w:rsidR="00A15AB7" w:rsidRPr="00064765" w:rsidRDefault="00A15AB7" w:rsidP="00A15AB7">
            <w:pPr>
              <w:jc w:val="center"/>
              <w:rPr>
                <w:sz w:val="20"/>
              </w:rPr>
            </w:pPr>
            <w:r w:rsidRPr="00064765">
              <w:rPr>
                <w:sz w:val="20"/>
              </w:rPr>
              <w:t>N</w:t>
            </w:r>
          </w:p>
        </w:tc>
      </w:tr>
      <w:tr w:rsidR="00CE6D92" w:rsidRPr="00064765" w14:paraId="52A3372B" w14:textId="77777777" w:rsidTr="00853DDE">
        <w:tc>
          <w:tcPr>
            <w:tcW w:w="3198" w:type="dxa"/>
          </w:tcPr>
          <w:p w14:paraId="53C894FF" w14:textId="77777777" w:rsidR="00CE6D92" w:rsidRPr="00064765" w:rsidRDefault="00CE6D92" w:rsidP="00853DDE">
            <w:pPr>
              <w:rPr>
                <w:sz w:val="20"/>
              </w:rPr>
            </w:pPr>
            <w:r w:rsidRPr="00064765">
              <w:rPr>
                <w:sz w:val="20"/>
              </w:rPr>
              <w:t>Cross-referentienummer</w:t>
            </w:r>
          </w:p>
        </w:tc>
        <w:tc>
          <w:tcPr>
            <w:tcW w:w="2648" w:type="dxa"/>
          </w:tcPr>
          <w:p w14:paraId="5108EDCD" w14:textId="77777777" w:rsidR="00CE6D92" w:rsidRPr="00064765" w:rsidRDefault="000E1B33" w:rsidP="00853DDE">
            <w:pPr>
              <w:rPr>
                <w:sz w:val="20"/>
              </w:rPr>
            </w:pPr>
            <w:r>
              <w:rPr>
                <w:sz w:val="20"/>
              </w:rPr>
              <w:t>&lt;</w:t>
            </w:r>
            <w:proofErr w:type="spellStart"/>
            <w:r w:rsidR="00CE6D92" w:rsidRPr="00064765">
              <w:rPr>
                <w:sz w:val="20"/>
              </w:rPr>
              <w:t>crossRefnummer</w:t>
            </w:r>
            <w:proofErr w:type="spellEnd"/>
            <w:r>
              <w:rPr>
                <w:sz w:val="20"/>
              </w:rPr>
              <w:t>&gt;</w:t>
            </w:r>
          </w:p>
        </w:tc>
        <w:tc>
          <w:tcPr>
            <w:tcW w:w="1237" w:type="dxa"/>
            <w:shd w:val="clear" w:color="auto" w:fill="FF0000"/>
          </w:tcPr>
          <w:p w14:paraId="5E97B247" w14:textId="77777777" w:rsidR="00CE6D92" w:rsidRPr="00064765" w:rsidRDefault="00CE6D92" w:rsidP="00853DDE">
            <w:pPr>
              <w:jc w:val="center"/>
              <w:rPr>
                <w:sz w:val="20"/>
              </w:rPr>
            </w:pPr>
            <w:r w:rsidRPr="00064765">
              <w:rPr>
                <w:sz w:val="20"/>
              </w:rPr>
              <w:t>N</w:t>
            </w:r>
          </w:p>
        </w:tc>
        <w:tc>
          <w:tcPr>
            <w:tcW w:w="1188" w:type="dxa"/>
            <w:shd w:val="clear" w:color="auto" w:fill="FF0000"/>
          </w:tcPr>
          <w:p w14:paraId="7C9F41B4" w14:textId="77777777" w:rsidR="00CE6D92" w:rsidRPr="00064765" w:rsidRDefault="00CE6D92" w:rsidP="00853DDE">
            <w:pPr>
              <w:jc w:val="center"/>
              <w:rPr>
                <w:sz w:val="20"/>
              </w:rPr>
            </w:pPr>
            <w:r w:rsidRPr="00064765">
              <w:rPr>
                <w:sz w:val="20"/>
              </w:rPr>
              <w:t>N</w:t>
            </w:r>
          </w:p>
        </w:tc>
        <w:tc>
          <w:tcPr>
            <w:tcW w:w="1208" w:type="dxa"/>
            <w:shd w:val="clear" w:color="auto" w:fill="C5E0B3" w:themeFill="accent6" w:themeFillTint="66"/>
          </w:tcPr>
          <w:p w14:paraId="04A89686" w14:textId="77777777" w:rsidR="00CE6D92" w:rsidRPr="00064765" w:rsidRDefault="00CE6D92" w:rsidP="00853DDE">
            <w:pPr>
              <w:jc w:val="center"/>
              <w:rPr>
                <w:sz w:val="20"/>
              </w:rPr>
            </w:pPr>
            <w:r w:rsidRPr="00064765">
              <w:rPr>
                <w:sz w:val="20"/>
              </w:rPr>
              <w:t>J</w:t>
            </w:r>
          </w:p>
        </w:tc>
      </w:tr>
      <w:tr w:rsidR="0096458C" w:rsidRPr="00064765" w14:paraId="11574343" w14:textId="77777777" w:rsidTr="0096458C">
        <w:tc>
          <w:tcPr>
            <w:tcW w:w="3198" w:type="dxa"/>
          </w:tcPr>
          <w:p w14:paraId="5A885811" w14:textId="77777777" w:rsidR="0096458C" w:rsidRPr="00064765" w:rsidRDefault="0096458C" w:rsidP="0096458C">
            <w:pPr>
              <w:rPr>
                <w:sz w:val="20"/>
              </w:rPr>
            </w:pPr>
            <w:proofErr w:type="spellStart"/>
            <w:r w:rsidRPr="00064765">
              <w:rPr>
                <w:sz w:val="20"/>
              </w:rPr>
              <w:t>Entiteitype</w:t>
            </w:r>
            <w:proofErr w:type="spellEnd"/>
          </w:p>
        </w:tc>
        <w:tc>
          <w:tcPr>
            <w:tcW w:w="2648" w:type="dxa"/>
          </w:tcPr>
          <w:p w14:paraId="3BA77026" w14:textId="77777777" w:rsidR="0096458C" w:rsidRPr="00064765" w:rsidRDefault="000E1B33" w:rsidP="000E1B33">
            <w:pPr>
              <w:rPr>
                <w:sz w:val="20"/>
              </w:rPr>
            </w:pPr>
            <w:r>
              <w:rPr>
                <w:sz w:val="20"/>
              </w:rPr>
              <w:t>&lt;e</w:t>
            </w:r>
            <w:r w:rsidR="0096458C" w:rsidRPr="00064765">
              <w:rPr>
                <w:sz w:val="20"/>
              </w:rPr>
              <w:t>ntiteittype</w:t>
            </w:r>
            <w:r>
              <w:rPr>
                <w:sz w:val="20"/>
              </w:rPr>
              <w:t>&gt;</w:t>
            </w:r>
          </w:p>
        </w:tc>
        <w:tc>
          <w:tcPr>
            <w:tcW w:w="1237" w:type="dxa"/>
            <w:shd w:val="clear" w:color="auto" w:fill="C5E0B3" w:themeFill="accent6" w:themeFillTint="66"/>
          </w:tcPr>
          <w:p w14:paraId="218631D5" w14:textId="77777777" w:rsidR="0096458C" w:rsidRPr="00064765" w:rsidRDefault="0096458C" w:rsidP="0096458C">
            <w:pPr>
              <w:jc w:val="center"/>
              <w:rPr>
                <w:sz w:val="20"/>
              </w:rPr>
            </w:pPr>
            <w:r w:rsidRPr="00064765">
              <w:rPr>
                <w:sz w:val="20"/>
              </w:rPr>
              <w:t>J</w:t>
            </w:r>
          </w:p>
        </w:tc>
        <w:tc>
          <w:tcPr>
            <w:tcW w:w="1188" w:type="dxa"/>
            <w:shd w:val="clear" w:color="auto" w:fill="C5E0B3" w:themeFill="accent6" w:themeFillTint="66"/>
          </w:tcPr>
          <w:p w14:paraId="34326B8E" w14:textId="77777777" w:rsidR="0096458C" w:rsidRPr="00064765" w:rsidRDefault="0096458C" w:rsidP="0096458C">
            <w:pPr>
              <w:jc w:val="center"/>
              <w:rPr>
                <w:sz w:val="20"/>
              </w:rPr>
            </w:pPr>
            <w:r w:rsidRPr="00064765">
              <w:rPr>
                <w:sz w:val="20"/>
              </w:rPr>
              <w:t>J</w:t>
            </w:r>
          </w:p>
        </w:tc>
        <w:tc>
          <w:tcPr>
            <w:tcW w:w="1208" w:type="dxa"/>
            <w:shd w:val="clear" w:color="auto" w:fill="C5E0B3" w:themeFill="accent6" w:themeFillTint="66"/>
          </w:tcPr>
          <w:p w14:paraId="0D5502C0" w14:textId="77777777" w:rsidR="0096458C" w:rsidRPr="00064765" w:rsidRDefault="0096458C" w:rsidP="0096458C">
            <w:pPr>
              <w:jc w:val="center"/>
              <w:rPr>
                <w:sz w:val="20"/>
              </w:rPr>
            </w:pPr>
            <w:r w:rsidRPr="00064765">
              <w:rPr>
                <w:sz w:val="20"/>
              </w:rPr>
              <w:t>J</w:t>
            </w:r>
          </w:p>
        </w:tc>
      </w:tr>
      <w:tr w:rsidR="0096458C" w:rsidRPr="00064765" w14:paraId="6F73A9D5" w14:textId="77777777" w:rsidTr="0096458C">
        <w:tc>
          <w:tcPr>
            <w:tcW w:w="3198" w:type="dxa"/>
          </w:tcPr>
          <w:p w14:paraId="5BBC2E11" w14:textId="77777777" w:rsidR="0096458C" w:rsidRPr="00064765" w:rsidRDefault="0096458C" w:rsidP="0096458C">
            <w:pPr>
              <w:rPr>
                <w:sz w:val="20"/>
              </w:rPr>
            </w:pPr>
            <w:r w:rsidRPr="00064765">
              <w:rPr>
                <w:sz w:val="20"/>
              </w:rPr>
              <w:t>Mutatiesoort</w:t>
            </w:r>
          </w:p>
        </w:tc>
        <w:tc>
          <w:tcPr>
            <w:tcW w:w="2648" w:type="dxa"/>
          </w:tcPr>
          <w:p w14:paraId="5D401C03" w14:textId="77777777" w:rsidR="0096458C" w:rsidRPr="00064765" w:rsidRDefault="000E1B33" w:rsidP="0096458C">
            <w:pPr>
              <w:rPr>
                <w:sz w:val="20"/>
              </w:rPr>
            </w:pPr>
            <w:r>
              <w:rPr>
                <w:sz w:val="20"/>
              </w:rPr>
              <w:t>&lt;m</w:t>
            </w:r>
            <w:r w:rsidR="0096458C" w:rsidRPr="00064765">
              <w:rPr>
                <w:sz w:val="20"/>
              </w:rPr>
              <w:t>utatiesoort</w:t>
            </w:r>
            <w:r>
              <w:rPr>
                <w:sz w:val="20"/>
              </w:rPr>
              <w:t>&gt;</w:t>
            </w:r>
          </w:p>
        </w:tc>
        <w:tc>
          <w:tcPr>
            <w:tcW w:w="1237" w:type="dxa"/>
            <w:shd w:val="clear" w:color="auto" w:fill="C5E0B3" w:themeFill="accent6" w:themeFillTint="66"/>
          </w:tcPr>
          <w:p w14:paraId="7F7F971F" w14:textId="77777777" w:rsidR="0096458C" w:rsidRPr="00064765" w:rsidRDefault="0096458C" w:rsidP="0096458C">
            <w:pPr>
              <w:jc w:val="center"/>
              <w:rPr>
                <w:sz w:val="20"/>
              </w:rPr>
            </w:pPr>
            <w:r w:rsidRPr="00064765">
              <w:rPr>
                <w:sz w:val="20"/>
              </w:rPr>
              <w:t>J</w:t>
            </w:r>
          </w:p>
        </w:tc>
        <w:tc>
          <w:tcPr>
            <w:tcW w:w="1188" w:type="dxa"/>
            <w:shd w:val="clear" w:color="auto" w:fill="FF0000"/>
          </w:tcPr>
          <w:p w14:paraId="5CD58003" w14:textId="77777777" w:rsidR="0096458C" w:rsidRPr="00064765" w:rsidRDefault="0096458C" w:rsidP="0096458C">
            <w:pPr>
              <w:jc w:val="center"/>
              <w:rPr>
                <w:sz w:val="20"/>
              </w:rPr>
            </w:pPr>
            <w:r w:rsidRPr="00064765">
              <w:rPr>
                <w:sz w:val="20"/>
              </w:rPr>
              <w:t>N</w:t>
            </w:r>
          </w:p>
        </w:tc>
        <w:tc>
          <w:tcPr>
            <w:tcW w:w="1208" w:type="dxa"/>
            <w:shd w:val="clear" w:color="auto" w:fill="FF0000"/>
          </w:tcPr>
          <w:p w14:paraId="059CE7C2" w14:textId="77777777" w:rsidR="0096458C" w:rsidRPr="00064765" w:rsidRDefault="0096458C"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7777777" w:rsidR="00CF42B2" w:rsidRDefault="00CF42B2" w:rsidP="00CF42B2">
      <w:pPr>
        <w:pStyle w:val="Kop1"/>
      </w:pPr>
      <w:bookmarkStart w:id="17" w:name="_Toc488418773"/>
      <w:r>
        <w:lastRenderedPageBreak/>
        <w:t>Opvragen gegevens Handelsregister</w:t>
      </w:r>
      <w:bookmarkEnd w:id="17"/>
    </w:p>
    <w:p w14:paraId="1B106FBD" w14:textId="77777777" w:rsidR="00CF42B2" w:rsidRDefault="001B73B0" w:rsidP="00CF03D9">
      <w:pPr>
        <w:spacing w:after="0" w:line="240" w:lineRule="auto"/>
      </w:pPr>
      <w:r>
        <w:t xml:space="preserve">KZA vraagt bij CDV gegevens op uit het Handelsregister.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4699F8A4" w14:textId="77777777" w:rsidR="00CF03D9" w:rsidRPr="000C07DB" w:rsidRDefault="00CF03D9" w:rsidP="00CF03D9">
      <w:pPr>
        <w:spacing w:after="0" w:line="240" w:lineRule="auto"/>
      </w:pPr>
    </w:p>
    <w:p w14:paraId="1BE47E87" w14:textId="77777777" w:rsidR="00CF42B2" w:rsidRDefault="00CF03D9" w:rsidP="00CF42B2">
      <w:r w:rsidRPr="00CF03D9">
        <w:rPr>
          <w:noProof/>
          <w:lang w:eastAsia="nl-NL"/>
        </w:rPr>
        <w:drawing>
          <wp:inline distT="0" distB="0" distL="0" distR="0" wp14:anchorId="5E51A1C9" wp14:editId="7CB87A0D">
            <wp:extent cx="4638675" cy="1038225"/>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77777777" w:rsidR="00CF42B2" w:rsidRPr="00CC1ADD" w:rsidRDefault="00CF42B2" w:rsidP="00CF03D9">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HR</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77777777" w:rsidR="00CF42B2" w:rsidRPr="00A75374" w:rsidRDefault="00CF42B2" w:rsidP="0091296A">
            <w:pPr>
              <w:rPr>
                <w:sz w:val="20"/>
                <w:szCs w:val="20"/>
              </w:rPr>
            </w:pPr>
            <w:r w:rsidRPr="00A75374">
              <w:rPr>
                <w:sz w:val="20"/>
                <w:szCs w:val="20"/>
              </w:rPr>
              <w:t xml:space="preserve">Opvragen gegevens Handelsregister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77777777" w:rsidR="00CF42B2" w:rsidRPr="00A75374" w:rsidRDefault="00CF42B2" w:rsidP="00CF42B2">
            <w:pPr>
              <w:rPr>
                <w:rFonts w:ascii="Calibri" w:hAnsi="Calibri"/>
                <w:sz w:val="20"/>
                <w:szCs w:val="20"/>
              </w:rPr>
            </w:pPr>
            <w:r w:rsidRPr="00A75374">
              <w:rPr>
                <w:sz w:val="20"/>
                <w:szCs w:val="20"/>
              </w:rPr>
              <w:t xml:space="preserve">KZA is in staat om via een Vraag/Antwoord-constructie het gegevensmagazijn van CDV ad-hoc te bevragen. </w:t>
            </w:r>
          </w:p>
          <w:p w14:paraId="37C6862F" w14:textId="77777777" w:rsidR="00CF42B2" w:rsidRPr="00A75374" w:rsidRDefault="00CF42B2" w:rsidP="00CF42B2">
            <w:pPr>
              <w:rPr>
                <w:sz w:val="20"/>
                <w:szCs w:val="20"/>
              </w:rPr>
            </w:pPr>
          </w:p>
          <w:p w14:paraId="56169828" w14:textId="77777777" w:rsidR="00CF42B2" w:rsidRPr="00A75374" w:rsidRDefault="00CF42B2" w:rsidP="00CF42B2">
            <w:pPr>
              <w:rPr>
                <w:sz w:val="20"/>
                <w:szCs w:val="20"/>
              </w:rPr>
            </w:pPr>
            <w:r w:rsidRPr="00A75374">
              <w:rPr>
                <w:sz w:val="20"/>
                <w:szCs w:val="20"/>
              </w:rPr>
              <w:t>Binnen de registratie van KZA blijven opgehaalde gegevens 4 uur in cache. D.w.z. dat wanneer de gegevens binnen 4 uur opnieuw worden geraadpleegd door KZA de gegevens niet opnieuw worden opgevraagd bij het gegevensmagazijn van de CDV. Indien de 4 uur verstreken zijn worden de gegevens wel opnieuw opgevraagd bij de CDV.</w:t>
            </w:r>
          </w:p>
          <w:p w14:paraId="3BD823A1" w14:textId="77777777" w:rsidR="008B1A2D" w:rsidRPr="00A75374" w:rsidRDefault="008B1A2D" w:rsidP="00CF42B2">
            <w:pPr>
              <w:rPr>
                <w:sz w:val="20"/>
                <w:szCs w:val="20"/>
              </w:rPr>
            </w:pPr>
          </w:p>
          <w:p w14:paraId="6DDB9CF2" w14:textId="4B6B11CB" w:rsidR="00CF42B2" w:rsidRPr="00A75374" w:rsidRDefault="008B1A2D" w:rsidP="0091296A">
            <w:pPr>
              <w:rPr>
                <w:sz w:val="20"/>
                <w:szCs w:val="20"/>
              </w:rPr>
            </w:pPr>
            <w:r w:rsidRPr="00A75374">
              <w:rPr>
                <w:sz w:val="20"/>
                <w:szCs w:val="20"/>
              </w:rPr>
              <w:t xml:space="preserve">KZA is geïnteresseerd in </w:t>
            </w:r>
            <w:proofErr w:type="spellStart"/>
            <w:r w:rsidR="00D81BF5">
              <w:rPr>
                <w:sz w:val="20"/>
                <w:szCs w:val="20"/>
              </w:rPr>
              <w:t>in</w:t>
            </w:r>
            <w:proofErr w:type="spellEnd"/>
            <w:r w:rsidR="00D81BF5">
              <w:rPr>
                <w:sz w:val="20"/>
                <w:szCs w:val="20"/>
              </w:rPr>
              <w:t xml:space="preserve"> het RSGB gespecificeerde </w:t>
            </w:r>
            <w:r w:rsidRPr="00A75374">
              <w:rPr>
                <w:sz w:val="20"/>
                <w:szCs w:val="20"/>
              </w:rPr>
              <w:t>entiteiten Niet-Natuurlijk Persoon (NNP) en Vestiging (VES).</w:t>
            </w:r>
            <w:ins w:id="18" w:author="Wit, D de" w:date="2017-08-11T14:28:00Z">
              <w:r w:rsidR="006B2A89">
                <w:rPr>
                  <w:sz w:val="20"/>
                  <w:szCs w:val="20"/>
                </w:rPr>
                <w:t xml:space="preserve"> Nog niet in de entiteit </w:t>
              </w:r>
              <w:proofErr w:type="spellStart"/>
              <w:r w:rsidR="006B2A89">
                <w:rPr>
                  <w:sz w:val="20"/>
                  <w:szCs w:val="20"/>
                </w:rPr>
                <w:t>Maarschappelijke</w:t>
              </w:r>
              <w:proofErr w:type="spellEnd"/>
              <w:r w:rsidR="006B2A89">
                <w:rPr>
                  <w:sz w:val="20"/>
                  <w:szCs w:val="20"/>
                </w:rPr>
                <w:t xml:space="preserve"> Activiteit (MAC).</w:t>
              </w:r>
            </w:ins>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77777777" w:rsidR="00CF42B2" w:rsidRPr="00A75374" w:rsidRDefault="00CF42B2" w:rsidP="00D741F2">
            <w:pPr>
              <w:rPr>
                <w:sz w:val="20"/>
                <w:szCs w:val="20"/>
              </w:rPr>
            </w:pPr>
            <w:r w:rsidRPr="00A75374">
              <w:rPr>
                <w:sz w:val="20"/>
                <w:szCs w:val="20"/>
              </w:rPr>
              <w:t>KZA (referentiecomponent: e-formulieren publicatie-en-beheercomponent</w:t>
            </w:r>
            <w:r w:rsidR="00D741F2" w:rsidRPr="00A75374">
              <w:rPr>
                <w:sz w:val="20"/>
                <w:szCs w:val="20"/>
              </w:rPr>
              <w:t>, zakenregistratiec</w:t>
            </w:r>
            <w:r w:rsidR="008B1A2D" w:rsidRPr="00A75374">
              <w:rPr>
                <w:sz w:val="20"/>
                <w:szCs w:val="20"/>
              </w:rPr>
              <w:t>omponent</w:t>
            </w:r>
            <w:r w:rsidR="00D741F2" w:rsidRPr="00A75374">
              <w:rPr>
                <w:sz w:val="20"/>
                <w:szCs w:val="20"/>
              </w:rPr>
              <w:t xml:space="preserve">, </w:t>
            </w:r>
            <w:proofErr w:type="spellStart"/>
            <w:r w:rsidR="00D741F2" w:rsidRPr="00A75374">
              <w:rPr>
                <w:sz w:val="20"/>
                <w:szCs w:val="20"/>
              </w:rPr>
              <w:t>zaakafhandelcomponent</w:t>
            </w:r>
            <w:proofErr w:type="spellEnd"/>
            <w:r w:rsidR="00D741F2" w:rsidRPr="00A75374">
              <w:rPr>
                <w:sz w:val="20"/>
                <w:szCs w:val="20"/>
              </w:rPr>
              <w:t>, baliecomponent</w:t>
            </w:r>
            <w:r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467A8DA"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vraagberichten voor Niet-Natuurlijke Personen worden onderscheiden (inhoudelijk conform specificaties RSGB-bevragingen</w:t>
            </w:r>
            <w:r w:rsidR="0025339D">
              <w:rPr>
                <w:sz w:val="20"/>
                <w:szCs w:val="20"/>
              </w:rPr>
              <w:t>).</w:t>
            </w:r>
          </w:p>
          <w:p w14:paraId="551CFC37"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ZoekIngeschrevenNietNatuurlijkPersoonOpStatutaireNaam</w:t>
            </w:r>
            <w:proofErr w:type="spellEnd"/>
            <w:r w:rsidRPr="00A75374">
              <w:rPr>
                <w:sz w:val="20"/>
                <w:szCs w:val="20"/>
              </w:rPr>
              <w:t xml:space="preserve"> </w:t>
            </w:r>
          </w:p>
          <w:p w14:paraId="5404A325"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ZoekIngeschrevenNietNatuurlijkPersonenOpPostcodeHuisnummer</w:t>
            </w:r>
            <w:proofErr w:type="spellEnd"/>
            <w:r w:rsidRPr="00A75374">
              <w:rPr>
                <w:sz w:val="20"/>
                <w:szCs w:val="20"/>
              </w:rPr>
              <w:t xml:space="preserve"> </w:t>
            </w:r>
          </w:p>
          <w:p w14:paraId="50F3A220"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ZoekIngeschrevenNietNatuurlijkPersonenOpBinnenlandsBezoekadres</w:t>
            </w:r>
            <w:proofErr w:type="spellEnd"/>
            <w:r w:rsidRPr="00A75374">
              <w:rPr>
                <w:sz w:val="20"/>
                <w:szCs w:val="20"/>
              </w:rPr>
              <w:t xml:space="preserve"> </w:t>
            </w:r>
          </w:p>
          <w:p w14:paraId="2D9F7DBE"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RaadpleegIngeschrevenNietNatuurlijkPersoonOpRsin</w:t>
            </w:r>
            <w:proofErr w:type="spellEnd"/>
            <w:r w:rsidRPr="00A75374">
              <w:rPr>
                <w:sz w:val="20"/>
                <w:szCs w:val="20"/>
              </w:rPr>
              <w:t xml:space="preserve"> </w:t>
            </w:r>
          </w:p>
          <w:p w14:paraId="5AA7ACE0"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RaadpleegIngeschrevenNietNatuurlijkPersoonOpKvknummer</w:t>
            </w:r>
            <w:proofErr w:type="spellEnd"/>
          </w:p>
          <w:p w14:paraId="6D9FF8D2" w14:textId="77777777" w:rsidR="00CF42B2" w:rsidRPr="00F543CB" w:rsidRDefault="00D741F2" w:rsidP="00B07865">
            <w:pPr>
              <w:pStyle w:val="Lijstalinea"/>
              <w:numPr>
                <w:ilvl w:val="0"/>
                <w:numId w:val="26"/>
              </w:numPr>
              <w:ind w:left="360"/>
              <w:rPr>
                <w:sz w:val="20"/>
                <w:szCs w:val="20"/>
              </w:rPr>
            </w:pPr>
            <w:r w:rsidRPr="00F543CB">
              <w:rPr>
                <w:sz w:val="20"/>
                <w:szCs w:val="20"/>
              </w:rPr>
              <w:t xml:space="preserve">De volgende </w:t>
            </w:r>
            <w:r w:rsidR="00B07865">
              <w:rPr>
                <w:sz w:val="20"/>
                <w:szCs w:val="20"/>
              </w:rPr>
              <w:t xml:space="preserve">synchrone </w:t>
            </w:r>
            <w:r w:rsidRPr="00F543CB">
              <w:rPr>
                <w:sz w:val="20"/>
                <w:szCs w:val="20"/>
              </w:rPr>
              <w:t>v</w:t>
            </w:r>
            <w:r w:rsidR="00CF42B2" w:rsidRPr="00F543CB">
              <w:rPr>
                <w:sz w:val="20"/>
                <w:szCs w:val="20"/>
              </w:rPr>
              <w:t xml:space="preserve">raagberichten voor </w:t>
            </w:r>
            <w:r w:rsidRPr="00F543CB">
              <w:rPr>
                <w:sz w:val="20"/>
                <w:szCs w:val="20"/>
              </w:rPr>
              <w:t xml:space="preserve">Vestigingen </w:t>
            </w:r>
            <w:r w:rsidR="00CF42B2" w:rsidRPr="00F543CB">
              <w:rPr>
                <w:sz w:val="20"/>
                <w:szCs w:val="20"/>
              </w:rPr>
              <w:t xml:space="preserve">worden </w:t>
            </w:r>
            <w:r w:rsidRPr="00F543CB">
              <w:rPr>
                <w:sz w:val="20"/>
                <w:szCs w:val="20"/>
              </w:rPr>
              <w:t>onderscheiden (inhoudelijk conform specificaties RSGB-bevragingen).</w:t>
            </w:r>
          </w:p>
          <w:p w14:paraId="2D197C43"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ZoekVestigingOpHandelsnaam</w:t>
            </w:r>
            <w:proofErr w:type="spellEnd"/>
            <w:r w:rsidRPr="00A75374">
              <w:rPr>
                <w:sz w:val="20"/>
                <w:szCs w:val="20"/>
              </w:rPr>
              <w:t xml:space="preserve"> </w:t>
            </w:r>
          </w:p>
          <w:p w14:paraId="45C0E67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ZoekVestigingOpKvKnummer</w:t>
            </w:r>
            <w:proofErr w:type="spellEnd"/>
            <w:r w:rsidRPr="00A75374">
              <w:rPr>
                <w:sz w:val="20"/>
                <w:szCs w:val="20"/>
              </w:rPr>
              <w:t xml:space="preserve"> </w:t>
            </w:r>
          </w:p>
          <w:p w14:paraId="14553733"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ZoekVestigingOpNummeraanduiding</w:t>
            </w:r>
            <w:proofErr w:type="spellEnd"/>
            <w:r w:rsidRPr="00A75374">
              <w:rPr>
                <w:sz w:val="20"/>
                <w:szCs w:val="20"/>
              </w:rPr>
              <w:t xml:space="preserve"> </w:t>
            </w:r>
          </w:p>
          <w:p w14:paraId="24335135"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ZoekVestigingOpBinnenlandsVestigingsadres</w:t>
            </w:r>
            <w:proofErr w:type="spellEnd"/>
            <w:r w:rsidRPr="00A75374">
              <w:rPr>
                <w:sz w:val="20"/>
                <w:szCs w:val="20"/>
              </w:rPr>
              <w:t xml:space="preserve"> </w:t>
            </w:r>
          </w:p>
          <w:p w14:paraId="5FBF2223" w14:textId="77777777" w:rsidR="008B1A2D" w:rsidRPr="00A75374" w:rsidRDefault="008B1A2D" w:rsidP="00F543CB">
            <w:pPr>
              <w:pStyle w:val="Default"/>
              <w:numPr>
                <w:ilvl w:val="1"/>
                <w:numId w:val="27"/>
              </w:numPr>
              <w:ind w:left="720"/>
              <w:rPr>
                <w:sz w:val="20"/>
                <w:szCs w:val="20"/>
              </w:rPr>
            </w:pPr>
            <w:proofErr w:type="spellStart"/>
            <w:r w:rsidRPr="00A75374">
              <w:rPr>
                <w:sz w:val="20"/>
                <w:szCs w:val="20"/>
              </w:rPr>
              <w:t>ZoekVestigingOpPostcodeHuisnummer</w:t>
            </w:r>
            <w:proofErr w:type="spellEnd"/>
            <w:r w:rsidRPr="00A75374">
              <w:rPr>
                <w:sz w:val="20"/>
                <w:szCs w:val="20"/>
              </w:rPr>
              <w:t xml:space="preserve"> </w:t>
            </w:r>
          </w:p>
          <w:p w14:paraId="71B68D33" w14:textId="77777777" w:rsidR="00D741F2" w:rsidRPr="00952DDE" w:rsidRDefault="008B1A2D" w:rsidP="00E9384B">
            <w:pPr>
              <w:pStyle w:val="Default"/>
              <w:numPr>
                <w:ilvl w:val="1"/>
                <w:numId w:val="27"/>
              </w:numPr>
              <w:ind w:left="720"/>
              <w:rPr>
                <w:ins w:id="19" w:author="Wit, D de" w:date="2017-08-11T12:42:00Z"/>
                <w:rPrChange w:id="20" w:author="Wit, D de" w:date="2017-08-11T12:42:00Z">
                  <w:rPr>
                    <w:ins w:id="21" w:author="Wit, D de" w:date="2017-08-11T12:42:00Z"/>
                    <w:sz w:val="20"/>
                    <w:szCs w:val="20"/>
                  </w:rPr>
                </w:rPrChange>
              </w:rPr>
            </w:pPr>
            <w:proofErr w:type="spellStart"/>
            <w:r w:rsidRPr="00A75374">
              <w:rPr>
                <w:sz w:val="20"/>
                <w:szCs w:val="20"/>
              </w:rPr>
              <w:t>RaadpleegVestiging</w:t>
            </w:r>
            <w:proofErr w:type="spellEnd"/>
            <w:r w:rsidRPr="00A75374">
              <w:rPr>
                <w:sz w:val="20"/>
                <w:szCs w:val="20"/>
              </w:rPr>
              <w:t xml:space="preserve"> </w:t>
            </w:r>
          </w:p>
          <w:p w14:paraId="0353C947" w14:textId="02D6A7C9" w:rsidR="00952DDE" w:rsidRPr="00F543CB" w:rsidRDefault="00952DDE" w:rsidP="00952DDE">
            <w:pPr>
              <w:pStyle w:val="Lijstalinea"/>
              <w:numPr>
                <w:ilvl w:val="0"/>
                <w:numId w:val="26"/>
              </w:numPr>
              <w:ind w:left="360"/>
              <w:rPr>
                <w:ins w:id="22" w:author="Wit, D de" w:date="2017-08-11T12:42:00Z"/>
                <w:sz w:val="20"/>
                <w:szCs w:val="20"/>
              </w:rPr>
            </w:pPr>
            <w:ins w:id="23" w:author="Wit, D de" w:date="2017-08-11T12:42:00Z">
              <w:r w:rsidRPr="00F543CB">
                <w:rPr>
                  <w:sz w:val="20"/>
                  <w:szCs w:val="20"/>
                </w:rPr>
                <w:t xml:space="preserve">De volgende </w:t>
              </w:r>
              <w:r>
                <w:rPr>
                  <w:sz w:val="20"/>
                  <w:szCs w:val="20"/>
                </w:rPr>
                <w:t xml:space="preserve">synchrone </w:t>
              </w:r>
              <w:r w:rsidRPr="00F543CB">
                <w:rPr>
                  <w:sz w:val="20"/>
                  <w:szCs w:val="20"/>
                </w:rPr>
                <w:t xml:space="preserve">vraagberichten voor </w:t>
              </w:r>
            </w:ins>
            <w:ins w:id="24" w:author="Wit, D de" w:date="2017-08-11T12:44:00Z">
              <w:r>
                <w:rPr>
                  <w:sz w:val="20"/>
                  <w:szCs w:val="20"/>
                </w:rPr>
                <w:t>Maatschappelijke activiteit</w:t>
              </w:r>
            </w:ins>
            <w:ins w:id="25" w:author="Wit, D de" w:date="2017-08-11T12:42:00Z">
              <w:r w:rsidRPr="00F543CB">
                <w:rPr>
                  <w:sz w:val="20"/>
                  <w:szCs w:val="20"/>
                </w:rPr>
                <w:t xml:space="preserve"> worden onderscheiden (inhoudelijk conform specificaties RSGB-bevragingen).</w:t>
              </w:r>
            </w:ins>
          </w:p>
          <w:p w14:paraId="405D6410" w14:textId="71928658" w:rsidR="00952DDE" w:rsidRPr="00A75374" w:rsidRDefault="00952DDE" w:rsidP="00952DDE">
            <w:pPr>
              <w:pStyle w:val="Default"/>
              <w:numPr>
                <w:ilvl w:val="1"/>
                <w:numId w:val="27"/>
              </w:numPr>
              <w:ind w:left="720"/>
              <w:rPr>
                <w:ins w:id="26" w:author="Wit, D de" w:date="2017-08-11T12:42:00Z"/>
                <w:sz w:val="20"/>
                <w:szCs w:val="20"/>
              </w:rPr>
            </w:pPr>
            <w:proofErr w:type="spellStart"/>
            <w:ins w:id="27" w:author="Wit, D de" w:date="2017-08-11T12:42:00Z">
              <w:r w:rsidRPr="00A75374">
                <w:rPr>
                  <w:sz w:val="20"/>
                  <w:szCs w:val="20"/>
                </w:rPr>
                <w:t>Zoek</w:t>
              </w:r>
              <w:r>
                <w:rPr>
                  <w:sz w:val="20"/>
                  <w:szCs w:val="20"/>
                </w:rPr>
                <w:t>MaatschappelijkeActiviteit</w:t>
              </w:r>
              <w:r w:rsidRPr="00A75374">
                <w:rPr>
                  <w:sz w:val="20"/>
                  <w:szCs w:val="20"/>
                </w:rPr>
                <w:t>OpHandelsnaam</w:t>
              </w:r>
              <w:proofErr w:type="spellEnd"/>
              <w:r w:rsidRPr="00A75374">
                <w:rPr>
                  <w:sz w:val="20"/>
                  <w:szCs w:val="20"/>
                </w:rPr>
                <w:t xml:space="preserve"> </w:t>
              </w:r>
            </w:ins>
          </w:p>
          <w:p w14:paraId="70489AB3" w14:textId="0A899A7F" w:rsidR="00952DDE" w:rsidRPr="00952DDE" w:rsidRDefault="00952DDE" w:rsidP="00952DDE">
            <w:pPr>
              <w:pStyle w:val="Default"/>
              <w:numPr>
                <w:ilvl w:val="1"/>
                <w:numId w:val="27"/>
              </w:numPr>
              <w:ind w:left="720"/>
              <w:rPr>
                <w:ins w:id="28" w:author="Wit, D de" w:date="2017-08-11T12:43:00Z"/>
                <w:rPrChange w:id="29" w:author="Wit, D de" w:date="2017-08-11T12:43:00Z">
                  <w:rPr>
                    <w:ins w:id="30" w:author="Wit, D de" w:date="2017-08-11T12:43:00Z"/>
                    <w:sz w:val="20"/>
                    <w:szCs w:val="20"/>
                  </w:rPr>
                </w:rPrChange>
              </w:rPr>
            </w:pPr>
            <w:proofErr w:type="spellStart"/>
            <w:ins w:id="31" w:author="Wit, D de" w:date="2017-08-11T12:42:00Z">
              <w:r w:rsidRPr="00A75374">
                <w:rPr>
                  <w:sz w:val="20"/>
                  <w:szCs w:val="20"/>
                </w:rPr>
                <w:t>Zoek</w:t>
              </w:r>
              <w:r>
                <w:rPr>
                  <w:sz w:val="20"/>
                  <w:szCs w:val="20"/>
                </w:rPr>
                <w:t>MaatschappelijkeActiviteit</w:t>
              </w:r>
              <w:r w:rsidRPr="00A75374">
                <w:rPr>
                  <w:sz w:val="20"/>
                  <w:szCs w:val="20"/>
                </w:rPr>
                <w:t>Op</w:t>
              </w:r>
              <w:r>
                <w:rPr>
                  <w:sz w:val="20"/>
                  <w:szCs w:val="20"/>
                </w:rPr>
                <w:t>NatuurlijkPersoonAlsEigenaar</w:t>
              </w:r>
            </w:ins>
            <w:proofErr w:type="spellEnd"/>
          </w:p>
          <w:p w14:paraId="6A7817E7" w14:textId="1C39FA8C" w:rsidR="00952DDE" w:rsidRPr="00FF436D" w:rsidRDefault="00952DDE" w:rsidP="00952DDE">
            <w:pPr>
              <w:pStyle w:val="Default"/>
              <w:numPr>
                <w:ilvl w:val="1"/>
                <w:numId w:val="27"/>
              </w:numPr>
              <w:ind w:left="720"/>
              <w:rPr>
                <w:ins w:id="32" w:author="Wit, D de" w:date="2017-08-11T12:43:00Z"/>
              </w:rPr>
            </w:pPr>
            <w:ins w:id="33" w:author="Wit, D de" w:date="2017-08-11T12:43:00Z">
              <w:r w:rsidRPr="00A75374">
                <w:rPr>
                  <w:sz w:val="20"/>
                  <w:szCs w:val="20"/>
                </w:rPr>
                <w:t>Zoek</w:t>
              </w:r>
              <w:r>
                <w:rPr>
                  <w:sz w:val="20"/>
                  <w:szCs w:val="20"/>
                </w:rPr>
                <w:t>MaatschappelijkeActiviteit</w:t>
              </w:r>
              <w:r w:rsidRPr="00A75374">
                <w:rPr>
                  <w:sz w:val="20"/>
                  <w:szCs w:val="20"/>
                </w:rPr>
                <w:t>Op</w:t>
              </w:r>
              <w:r>
                <w:rPr>
                  <w:sz w:val="20"/>
                  <w:szCs w:val="20"/>
                </w:rPr>
                <w:t>Niet</w:t>
              </w:r>
              <w:r>
                <w:rPr>
                  <w:sz w:val="20"/>
                  <w:szCs w:val="20"/>
                </w:rPr>
                <w:t>NatuurlijkPersoonAlsEigenaar</w:t>
              </w:r>
            </w:ins>
          </w:p>
          <w:p w14:paraId="18342618" w14:textId="77777777" w:rsidR="00952DDE" w:rsidRPr="00952DDE" w:rsidRDefault="00952DDE" w:rsidP="00952DDE">
            <w:pPr>
              <w:pStyle w:val="Default"/>
              <w:numPr>
                <w:ilvl w:val="1"/>
                <w:numId w:val="27"/>
              </w:numPr>
              <w:ind w:left="720"/>
              <w:rPr>
                <w:ins w:id="34" w:author="Wit, D de" w:date="2017-08-11T12:43:00Z"/>
              </w:rPr>
            </w:pPr>
            <w:proofErr w:type="spellStart"/>
            <w:ins w:id="35" w:author="Wit, D de" w:date="2017-08-11T12:42:00Z">
              <w:r w:rsidRPr="00A75374">
                <w:rPr>
                  <w:sz w:val="20"/>
                  <w:szCs w:val="20"/>
                </w:rPr>
                <w:t>Raadpleeg</w:t>
              </w:r>
            </w:ins>
            <w:ins w:id="36" w:author="Wit, D de" w:date="2017-08-11T12:43:00Z">
              <w:r>
                <w:rPr>
                  <w:sz w:val="20"/>
                  <w:szCs w:val="20"/>
                </w:rPr>
                <w:t>MaatschappelijkeActiviteitOpKvKnummer</w:t>
              </w:r>
              <w:proofErr w:type="spellEnd"/>
            </w:ins>
          </w:p>
          <w:p w14:paraId="2E2C48A9" w14:textId="2A8853B1" w:rsidR="00952DDE" w:rsidRPr="00A75374" w:rsidRDefault="00952DDE" w:rsidP="00952DDE">
            <w:pPr>
              <w:pStyle w:val="Default"/>
              <w:numPr>
                <w:ilvl w:val="1"/>
                <w:numId w:val="27"/>
              </w:numPr>
              <w:ind w:left="720"/>
            </w:pPr>
            <w:proofErr w:type="spellStart"/>
            <w:ins w:id="37" w:author="Wit, D de" w:date="2017-08-11T12:43:00Z">
              <w:r w:rsidRPr="00A75374">
                <w:rPr>
                  <w:sz w:val="20"/>
                  <w:szCs w:val="20"/>
                </w:rPr>
                <w:t>Raadpleeg</w:t>
              </w:r>
              <w:r>
                <w:rPr>
                  <w:sz w:val="20"/>
                  <w:szCs w:val="20"/>
                </w:rPr>
                <w:t>MaatschappelijkeActiviteitOp</w:t>
              </w:r>
              <w:r>
                <w:rPr>
                  <w:sz w:val="20"/>
                  <w:szCs w:val="20"/>
                </w:rPr>
                <w:t>Vestigingsnummer</w:t>
              </w:r>
            </w:ins>
            <w:proofErr w:type="spellEnd"/>
          </w:p>
        </w:tc>
      </w:tr>
      <w:tr w:rsidR="00CF42B2" w:rsidRPr="00CC1ADD" w14:paraId="57D99E45" w14:textId="77777777" w:rsidTr="00B82006">
        <w:tc>
          <w:tcPr>
            <w:tcW w:w="1656" w:type="dxa"/>
          </w:tcPr>
          <w:p w14:paraId="49D9EFA3" w14:textId="77777777"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40DDD04F" w:rsidR="00D741F2" w:rsidRPr="00A75374" w:rsidRDefault="00D741F2" w:rsidP="00B07865">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Niet-Natuurlijke Personen worden onderscheiden (conform specificaties RSGB-bevragingen).</w:t>
            </w:r>
          </w:p>
          <w:p w14:paraId="320124C7"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ZoekIngeschrevenNietNatuurlijkPersoonOpStatutaireNaamResponse</w:t>
            </w:r>
            <w:proofErr w:type="spellEnd"/>
          </w:p>
          <w:p w14:paraId="70ECB2A4"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ZoekIngeschrevenNietNatuurlijkPersonenOpPostcodeHuisnummerResponse </w:t>
            </w:r>
          </w:p>
          <w:p w14:paraId="438E414D" w14:textId="77777777" w:rsidR="00D741F2" w:rsidRPr="00A75374" w:rsidRDefault="00D741F2" w:rsidP="00B07865">
            <w:pPr>
              <w:pStyle w:val="Default"/>
              <w:numPr>
                <w:ilvl w:val="1"/>
                <w:numId w:val="27"/>
              </w:numPr>
              <w:ind w:left="720"/>
              <w:rPr>
                <w:sz w:val="20"/>
                <w:szCs w:val="20"/>
              </w:rPr>
            </w:pPr>
            <w:r w:rsidRPr="00A75374">
              <w:rPr>
                <w:sz w:val="20"/>
                <w:szCs w:val="20"/>
              </w:rPr>
              <w:t xml:space="preserve">ZoekIngeschrevenNietNatuurlijkPersonenOpBinnenlandsBezoekadresResponse </w:t>
            </w:r>
          </w:p>
          <w:p w14:paraId="436C0D66" w14:textId="77777777" w:rsidR="00D741F2" w:rsidRPr="00A75374"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RaadpleegIngeschrevenNietNatuurlijkPersoonOpRsinResponse</w:t>
            </w:r>
            <w:proofErr w:type="spellEnd"/>
            <w:r w:rsidRPr="00A75374">
              <w:rPr>
                <w:sz w:val="20"/>
                <w:szCs w:val="20"/>
              </w:rPr>
              <w:t xml:space="preserve"> </w:t>
            </w:r>
          </w:p>
          <w:p w14:paraId="234AE782" w14:textId="77777777" w:rsidR="00D741F2" w:rsidRDefault="00D741F2" w:rsidP="00B07865">
            <w:pPr>
              <w:pStyle w:val="Default"/>
              <w:numPr>
                <w:ilvl w:val="1"/>
                <w:numId w:val="27"/>
              </w:numPr>
              <w:ind w:left="720"/>
              <w:rPr>
                <w:sz w:val="20"/>
                <w:szCs w:val="20"/>
              </w:rPr>
            </w:pPr>
            <w:proofErr w:type="spellStart"/>
            <w:r w:rsidRPr="00A75374">
              <w:rPr>
                <w:sz w:val="20"/>
                <w:szCs w:val="20"/>
              </w:rPr>
              <w:t>RaadpleegIngeschrevenNietNatuurlijkPersoonOpKvknummerResponse</w:t>
            </w:r>
            <w:proofErr w:type="spellEnd"/>
          </w:p>
          <w:p w14:paraId="0BA03DD2" w14:textId="27E20607" w:rsidR="00BF5E02" w:rsidRPr="00BF5E02" w:rsidRDefault="00BF5E02" w:rsidP="000070D7">
            <w:pPr>
              <w:ind w:left="360"/>
              <w:rPr>
                <w:sz w:val="20"/>
                <w:szCs w:val="20"/>
              </w:rPr>
            </w:pPr>
            <w:r>
              <w:rPr>
                <w:sz w:val="20"/>
                <w:szCs w:val="20"/>
              </w:rPr>
              <w:lastRenderedPageBreak/>
              <w:t xml:space="preserve">In ieder NNP-antwoordbericht komt de maximale set aan attributen richting KZA overeen met de set in tabel 1. Een grotere informatiebehoefte heeft KZA op het moment niet. </w:t>
            </w:r>
            <w:r w:rsidR="000070D7">
              <w:rPr>
                <w:sz w:val="20"/>
                <w:szCs w:val="20"/>
              </w:rPr>
              <w:t xml:space="preserve">De inperking qua aantal attributen t.o.v. de specificatie van RSGB-bevragingen komt tot stand door het inrichten van autorisatie voor KZA aan de kant van </w:t>
            </w:r>
            <w:proofErr w:type="spellStart"/>
            <w:r w:rsidR="000070D7">
              <w:rPr>
                <w:sz w:val="20"/>
                <w:szCs w:val="20"/>
              </w:rPr>
              <w:t>Vicrea</w:t>
            </w:r>
            <w:proofErr w:type="spellEnd"/>
            <w:r w:rsidR="000070D7">
              <w:rPr>
                <w:sz w:val="20"/>
                <w:szCs w:val="20"/>
              </w:rPr>
              <w:t xml:space="preserve">. </w:t>
            </w:r>
          </w:p>
          <w:p w14:paraId="1D7061BB" w14:textId="188D49D5" w:rsidR="00D741F2" w:rsidRPr="00A75374" w:rsidRDefault="00D741F2" w:rsidP="00D741F2">
            <w:pPr>
              <w:pStyle w:val="Lijstalinea"/>
              <w:numPr>
                <w:ilvl w:val="0"/>
                <w:numId w:val="26"/>
              </w:numPr>
              <w:ind w:left="360"/>
              <w:rPr>
                <w:sz w:val="20"/>
                <w:szCs w:val="20"/>
              </w:rPr>
            </w:pPr>
            <w:r w:rsidRPr="00A75374">
              <w:rPr>
                <w:sz w:val="20"/>
                <w:szCs w:val="20"/>
              </w:rPr>
              <w:t xml:space="preserve">De volgende </w:t>
            </w:r>
            <w:r w:rsidR="00F71222">
              <w:rPr>
                <w:sz w:val="20"/>
                <w:szCs w:val="20"/>
              </w:rPr>
              <w:t xml:space="preserve">synchrone </w:t>
            </w:r>
            <w:r w:rsidRPr="00A75374">
              <w:rPr>
                <w:sz w:val="20"/>
                <w:szCs w:val="20"/>
              </w:rPr>
              <w:t>antwoordberichten voor Vestigingen worden onderscheiden (conform specificaties RSGB-bevragingen).</w:t>
            </w:r>
          </w:p>
          <w:p w14:paraId="7B61FE8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ZoekVestigingOpHandelsnaamResponse</w:t>
            </w:r>
            <w:proofErr w:type="spellEnd"/>
            <w:r w:rsidRPr="00A75374">
              <w:rPr>
                <w:sz w:val="20"/>
                <w:szCs w:val="20"/>
              </w:rPr>
              <w:t xml:space="preserve"> </w:t>
            </w:r>
          </w:p>
          <w:p w14:paraId="796D5DD9"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ZoekVestigingOpKvKnummerResponse</w:t>
            </w:r>
            <w:proofErr w:type="spellEnd"/>
            <w:r w:rsidRPr="00A75374">
              <w:rPr>
                <w:sz w:val="20"/>
                <w:szCs w:val="20"/>
              </w:rPr>
              <w:t xml:space="preserve"> </w:t>
            </w:r>
          </w:p>
          <w:p w14:paraId="73B636A7"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ZoekVestigingOpNummeraanduidingResponse</w:t>
            </w:r>
            <w:proofErr w:type="spellEnd"/>
            <w:r w:rsidRPr="00A75374">
              <w:rPr>
                <w:sz w:val="20"/>
                <w:szCs w:val="20"/>
              </w:rPr>
              <w:t xml:space="preserve"> </w:t>
            </w:r>
          </w:p>
          <w:p w14:paraId="305BA95E"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ZoekVestigingOpBinnenlandsVestigingsadresResponse</w:t>
            </w:r>
            <w:proofErr w:type="spellEnd"/>
            <w:r w:rsidRPr="00A75374">
              <w:rPr>
                <w:sz w:val="20"/>
                <w:szCs w:val="20"/>
              </w:rPr>
              <w:t xml:space="preserve"> </w:t>
            </w:r>
          </w:p>
          <w:p w14:paraId="477D4900"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ZoekVestigingOpPostcodeHuisnummerResponse</w:t>
            </w:r>
            <w:proofErr w:type="spellEnd"/>
            <w:r w:rsidRPr="00A75374">
              <w:rPr>
                <w:sz w:val="20"/>
                <w:szCs w:val="20"/>
              </w:rPr>
              <w:t xml:space="preserve"> </w:t>
            </w:r>
          </w:p>
          <w:p w14:paraId="2C665447" w14:textId="77777777" w:rsidR="008B1A2D" w:rsidRPr="00A75374" w:rsidRDefault="008B1A2D" w:rsidP="00B07865">
            <w:pPr>
              <w:pStyle w:val="Default"/>
              <w:numPr>
                <w:ilvl w:val="1"/>
                <w:numId w:val="27"/>
              </w:numPr>
              <w:ind w:left="720"/>
              <w:rPr>
                <w:sz w:val="20"/>
                <w:szCs w:val="20"/>
              </w:rPr>
            </w:pPr>
            <w:proofErr w:type="spellStart"/>
            <w:r w:rsidRPr="00A75374">
              <w:rPr>
                <w:sz w:val="20"/>
                <w:szCs w:val="20"/>
              </w:rPr>
              <w:t>RaadpleegVestigingResponse</w:t>
            </w:r>
            <w:proofErr w:type="spellEnd"/>
            <w:r w:rsidRPr="00A75374">
              <w:rPr>
                <w:sz w:val="20"/>
                <w:szCs w:val="20"/>
              </w:rPr>
              <w:t xml:space="preserve"> </w:t>
            </w:r>
          </w:p>
          <w:p w14:paraId="73C7BB26" w14:textId="7F562FC4" w:rsidR="006668D3" w:rsidRDefault="00BF5E02" w:rsidP="00BF5E02">
            <w:pPr>
              <w:ind w:left="360"/>
              <w:rPr>
                <w:ins w:id="38" w:author="Wit, D de" w:date="2017-08-11T12:45:00Z"/>
                <w:sz w:val="20"/>
                <w:szCs w:val="20"/>
              </w:rPr>
            </w:pPr>
            <w:r>
              <w:rPr>
                <w:sz w:val="20"/>
                <w:szCs w:val="20"/>
              </w:rPr>
              <w:t xml:space="preserve">In ieder VES-antwoordbericht komt de maximale set aan attributen richting KZA overeen met de set in tabel 2. Een grotere informatiebehoefte heeft KZA op het moment niet. </w:t>
            </w:r>
            <w:r w:rsidR="000070D7">
              <w:rPr>
                <w:sz w:val="20"/>
                <w:szCs w:val="20"/>
              </w:rPr>
              <w:t xml:space="preserve">De inperking qua aantal attributen t.o.v. de specificatie van RSGB-bevragingen komt tot stand door het inrichten van autorisatie voor KZA aan de kant van </w:t>
            </w:r>
            <w:proofErr w:type="spellStart"/>
            <w:r w:rsidR="000070D7">
              <w:rPr>
                <w:sz w:val="20"/>
                <w:szCs w:val="20"/>
              </w:rPr>
              <w:t>Vicrea</w:t>
            </w:r>
            <w:proofErr w:type="spellEnd"/>
            <w:r w:rsidR="000070D7">
              <w:rPr>
                <w:sz w:val="20"/>
                <w:szCs w:val="20"/>
              </w:rPr>
              <w:t>.</w:t>
            </w:r>
          </w:p>
          <w:p w14:paraId="40EE2BA0" w14:textId="4A3E80FB" w:rsidR="00952DDE" w:rsidRPr="00F543CB" w:rsidRDefault="00952DDE" w:rsidP="00952DDE">
            <w:pPr>
              <w:pStyle w:val="Lijstalinea"/>
              <w:numPr>
                <w:ilvl w:val="0"/>
                <w:numId w:val="26"/>
              </w:numPr>
              <w:ind w:left="360"/>
              <w:rPr>
                <w:ins w:id="39" w:author="Wit, D de" w:date="2017-08-11T12:45:00Z"/>
                <w:sz w:val="20"/>
                <w:szCs w:val="20"/>
              </w:rPr>
            </w:pPr>
            <w:ins w:id="40" w:author="Wit, D de" w:date="2017-08-11T12:45:00Z">
              <w:r w:rsidRPr="00F543CB">
                <w:rPr>
                  <w:sz w:val="20"/>
                  <w:szCs w:val="20"/>
                </w:rPr>
                <w:t xml:space="preserve">De volgende </w:t>
              </w:r>
              <w:r>
                <w:rPr>
                  <w:sz w:val="20"/>
                  <w:szCs w:val="20"/>
                </w:rPr>
                <w:t xml:space="preserve">synchrone </w:t>
              </w:r>
              <w:r>
                <w:rPr>
                  <w:sz w:val="20"/>
                  <w:szCs w:val="20"/>
                </w:rPr>
                <w:t>antwoordberichten</w:t>
              </w:r>
              <w:r w:rsidRPr="00F543CB">
                <w:rPr>
                  <w:sz w:val="20"/>
                  <w:szCs w:val="20"/>
                </w:rPr>
                <w:t xml:space="preserve"> voor </w:t>
              </w:r>
              <w:r>
                <w:rPr>
                  <w:sz w:val="20"/>
                  <w:szCs w:val="20"/>
                </w:rPr>
                <w:t>Maatschappelijke activiteit</w:t>
              </w:r>
              <w:r w:rsidRPr="00F543CB">
                <w:rPr>
                  <w:sz w:val="20"/>
                  <w:szCs w:val="20"/>
                </w:rPr>
                <w:t xml:space="preserve"> worden onderscheiden (inhoudelijk conform specificaties RSGB-bevragingen).</w:t>
              </w:r>
            </w:ins>
          </w:p>
          <w:p w14:paraId="0C0C7E5B" w14:textId="5AE6F689" w:rsidR="00952DDE" w:rsidRPr="00A75374" w:rsidRDefault="00952DDE" w:rsidP="00952DDE">
            <w:pPr>
              <w:pStyle w:val="Default"/>
              <w:numPr>
                <w:ilvl w:val="1"/>
                <w:numId w:val="27"/>
              </w:numPr>
              <w:ind w:left="720"/>
              <w:rPr>
                <w:ins w:id="41" w:author="Wit, D de" w:date="2017-08-11T12:45:00Z"/>
                <w:sz w:val="20"/>
                <w:szCs w:val="20"/>
              </w:rPr>
            </w:pPr>
            <w:proofErr w:type="spellStart"/>
            <w:ins w:id="42" w:author="Wit, D de" w:date="2017-08-11T12:45:00Z">
              <w:r w:rsidRPr="00A75374">
                <w:rPr>
                  <w:sz w:val="20"/>
                  <w:szCs w:val="20"/>
                </w:rPr>
                <w:t>Zoek</w:t>
              </w:r>
              <w:r>
                <w:rPr>
                  <w:sz w:val="20"/>
                  <w:szCs w:val="20"/>
                </w:rPr>
                <w:t>MaatschappelijkeActiviteit</w:t>
              </w:r>
              <w:r w:rsidRPr="00A75374">
                <w:rPr>
                  <w:sz w:val="20"/>
                  <w:szCs w:val="20"/>
                </w:rPr>
                <w:t>OpHandelsnaam</w:t>
              </w:r>
              <w:r>
                <w:rPr>
                  <w:sz w:val="20"/>
                  <w:szCs w:val="20"/>
                </w:rPr>
                <w:t>Response</w:t>
              </w:r>
              <w:proofErr w:type="spellEnd"/>
              <w:r w:rsidRPr="00A75374">
                <w:rPr>
                  <w:sz w:val="20"/>
                  <w:szCs w:val="20"/>
                </w:rPr>
                <w:t xml:space="preserve"> </w:t>
              </w:r>
            </w:ins>
          </w:p>
          <w:p w14:paraId="56582BBE" w14:textId="698CC3BA" w:rsidR="00952DDE" w:rsidRPr="00FF436D" w:rsidRDefault="00952DDE" w:rsidP="00952DDE">
            <w:pPr>
              <w:pStyle w:val="Default"/>
              <w:numPr>
                <w:ilvl w:val="1"/>
                <w:numId w:val="27"/>
              </w:numPr>
              <w:ind w:left="720"/>
              <w:rPr>
                <w:ins w:id="43" w:author="Wit, D de" w:date="2017-08-11T12:45:00Z"/>
              </w:rPr>
            </w:pPr>
            <w:ins w:id="44" w:author="Wit, D de" w:date="2017-08-11T12:45:00Z">
              <w:r w:rsidRPr="00A75374">
                <w:rPr>
                  <w:sz w:val="20"/>
                  <w:szCs w:val="20"/>
                </w:rPr>
                <w:t>Zoek</w:t>
              </w:r>
              <w:r>
                <w:rPr>
                  <w:sz w:val="20"/>
                  <w:szCs w:val="20"/>
                </w:rPr>
                <w:t>MaatschappelijkeActiviteit</w:t>
              </w:r>
              <w:r w:rsidRPr="00A75374">
                <w:rPr>
                  <w:sz w:val="20"/>
                  <w:szCs w:val="20"/>
                </w:rPr>
                <w:t>Op</w:t>
              </w:r>
              <w:r>
                <w:rPr>
                  <w:sz w:val="20"/>
                  <w:szCs w:val="20"/>
                </w:rPr>
                <w:t>NatuurlijkPersoonAlsEigenaar</w:t>
              </w:r>
              <w:r>
                <w:rPr>
                  <w:sz w:val="20"/>
                  <w:szCs w:val="20"/>
                </w:rPr>
                <w:t>Response</w:t>
              </w:r>
            </w:ins>
          </w:p>
          <w:p w14:paraId="0F930B31" w14:textId="583DAE3B" w:rsidR="00952DDE" w:rsidRPr="00FF436D" w:rsidRDefault="00952DDE" w:rsidP="00952DDE">
            <w:pPr>
              <w:pStyle w:val="Default"/>
              <w:numPr>
                <w:ilvl w:val="1"/>
                <w:numId w:val="27"/>
              </w:numPr>
              <w:ind w:left="720"/>
              <w:rPr>
                <w:ins w:id="45" w:author="Wit, D de" w:date="2017-08-11T12:45:00Z"/>
              </w:rPr>
            </w:pPr>
            <w:ins w:id="46" w:author="Wit, D de" w:date="2017-08-11T12:45:00Z">
              <w:r w:rsidRPr="00A75374">
                <w:rPr>
                  <w:sz w:val="20"/>
                  <w:szCs w:val="20"/>
                </w:rPr>
                <w:t>Zoek</w:t>
              </w:r>
              <w:r>
                <w:rPr>
                  <w:sz w:val="20"/>
                  <w:szCs w:val="20"/>
                </w:rPr>
                <w:t>MaatschappelijkeActiviteit</w:t>
              </w:r>
              <w:r w:rsidRPr="00A75374">
                <w:rPr>
                  <w:sz w:val="20"/>
                  <w:szCs w:val="20"/>
                </w:rPr>
                <w:t>Op</w:t>
              </w:r>
              <w:r>
                <w:rPr>
                  <w:sz w:val="20"/>
                  <w:szCs w:val="20"/>
                </w:rPr>
                <w:t>NietNatuurlijkPersoonAlsEigenaar</w:t>
              </w:r>
              <w:r>
                <w:rPr>
                  <w:sz w:val="20"/>
                  <w:szCs w:val="20"/>
                </w:rPr>
                <w:t>Response</w:t>
              </w:r>
            </w:ins>
          </w:p>
          <w:p w14:paraId="1721113F" w14:textId="5151EA58" w:rsidR="00952DDE" w:rsidRPr="00952DDE" w:rsidRDefault="00952DDE" w:rsidP="00952DDE">
            <w:pPr>
              <w:pStyle w:val="Default"/>
              <w:numPr>
                <w:ilvl w:val="1"/>
                <w:numId w:val="27"/>
              </w:numPr>
              <w:ind w:left="720"/>
              <w:rPr>
                <w:ins w:id="47" w:author="Wit, D de" w:date="2017-08-11T12:45:00Z"/>
              </w:rPr>
            </w:pPr>
            <w:proofErr w:type="spellStart"/>
            <w:ins w:id="48" w:author="Wit, D de" w:date="2017-08-11T12:45:00Z">
              <w:r w:rsidRPr="00A75374">
                <w:rPr>
                  <w:sz w:val="20"/>
                  <w:szCs w:val="20"/>
                </w:rPr>
                <w:t>Raadpleeg</w:t>
              </w:r>
              <w:r>
                <w:rPr>
                  <w:sz w:val="20"/>
                  <w:szCs w:val="20"/>
                </w:rPr>
                <w:t>MaatschappelijkeActiviteitOpKvKnummer</w:t>
              </w:r>
              <w:r>
                <w:rPr>
                  <w:sz w:val="20"/>
                  <w:szCs w:val="20"/>
                </w:rPr>
                <w:t>Response</w:t>
              </w:r>
              <w:proofErr w:type="spellEnd"/>
            </w:ins>
          </w:p>
          <w:p w14:paraId="2AA96E03" w14:textId="4E9814CC" w:rsidR="00952DDE" w:rsidRDefault="00952DDE" w:rsidP="00952DDE">
            <w:pPr>
              <w:ind w:left="360"/>
              <w:rPr>
                <w:sz w:val="20"/>
                <w:szCs w:val="20"/>
              </w:rPr>
            </w:pPr>
            <w:proofErr w:type="spellStart"/>
            <w:ins w:id="49" w:author="Wit, D de" w:date="2017-08-11T12:45:00Z">
              <w:r w:rsidRPr="00A75374">
                <w:rPr>
                  <w:sz w:val="20"/>
                  <w:szCs w:val="20"/>
                </w:rPr>
                <w:t>Raadpleeg</w:t>
              </w:r>
              <w:r>
                <w:rPr>
                  <w:sz w:val="20"/>
                  <w:szCs w:val="20"/>
                </w:rPr>
                <w:t>MaatschappelijkeActiviteitOpVestigingsnummer</w:t>
              </w:r>
              <w:r>
                <w:rPr>
                  <w:sz w:val="20"/>
                  <w:szCs w:val="20"/>
                </w:rPr>
                <w:t>Response</w:t>
              </w:r>
            </w:ins>
            <w:proofErr w:type="spellEnd"/>
          </w:p>
          <w:p w14:paraId="5063928C" w14:textId="77777777" w:rsidR="006668D3" w:rsidRDefault="006668D3" w:rsidP="00BF5E02">
            <w:pPr>
              <w:ind w:left="360"/>
              <w:rPr>
                <w:sz w:val="20"/>
                <w:szCs w:val="20"/>
              </w:rPr>
            </w:pPr>
          </w:p>
          <w:p w14:paraId="1C71E136" w14:textId="248DAB7B" w:rsidR="00D741F2" w:rsidRPr="00A75374" w:rsidRDefault="006668D3" w:rsidP="0059376A">
            <w:pPr>
              <w:rPr>
                <w:sz w:val="20"/>
                <w:szCs w:val="20"/>
              </w:rPr>
            </w:pPr>
            <w:r>
              <w:rPr>
                <w:sz w:val="20"/>
                <w:szCs w:val="20"/>
              </w:rPr>
              <w:t xml:space="preserve">In de antwoordberichten komen van de </w:t>
            </w:r>
            <w:proofErr w:type="spellStart"/>
            <w:r>
              <w:rPr>
                <w:sz w:val="20"/>
                <w:szCs w:val="20"/>
              </w:rPr>
              <w:t>gerelateerden</w:t>
            </w:r>
            <w:proofErr w:type="spellEnd"/>
            <w:r>
              <w:rPr>
                <w:sz w:val="20"/>
                <w:szCs w:val="20"/>
              </w:rPr>
              <w:t xml:space="preserve"> enkel de identificerende gegevens terug</w:t>
            </w:r>
            <w:r w:rsidR="00A44FD3">
              <w:rPr>
                <w:sz w:val="20"/>
                <w:szCs w:val="20"/>
              </w:rPr>
              <w:t xml:space="preserve"> (aangeduid in de definitie </w:t>
            </w:r>
            <w:proofErr w:type="spellStart"/>
            <w:r w:rsidR="00A44FD3">
              <w:rPr>
                <w:sz w:val="20"/>
                <w:szCs w:val="20"/>
              </w:rPr>
              <w:t>IngeschrevenNietNatuurlijkPersoonBeperkt</w:t>
            </w:r>
            <w:proofErr w:type="spellEnd"/>
            <w:r w:rsidR="00A44FD3">
              <w:rPr>
                <w:sz w:val="20"/>
                <w:szCs w:val="20"/>
              </w:rPr>
              <w:t xml:space="preserve">, </w:t>
            </w:r>
            <w:del w:id="50" w:author="Wit, D de" w:date="2017-08-11T14:30:00Z">
              <w:r w:rsidR="00A44FD3" w:rsidDel="0059376A">
                <w:rPr>
                  <w:sz w:val="20"/>
                  <w:szCs w:val="20"/>
                </w:rPr>
                <w:delText>of</w:delText>
              </w:r>
            </w:del>
            <w:r w:rsidR="00A44FD3">
              <w:rPr>
                <w:sz w:val="20"/>
                <w:szCs w:val="20"/>
              </w:rPr>
              <w:t xml:space="preserve"> </w:t>
            </w:r>
            <w:proofErr w:type="spellStart"/>
            <w:r w:rsidR="00A44FD3">
              <w:rPr>
                <w:sz w:val="20"/>
                <w:szCs w:val="20"/>
              </w:rPr>
              <w:t>VestigingBeperkt</w:t>
            </w:r>
            <w:proofErr w:type="spellEnd"/>
            <w:ins w:id="51" w:author="Wit, D de" w:date="2017-08-11T14:30:00Z">
              <w:r w:rsidR="0059376A">
                <w:rPr>
                  <w:sz w:val="20"/>
                  <w:szCs w:val="20"/>
                </w:rPr>
                <w:t xml:space="preserve"> of MaatschappelijkeActiviteitBeperkt</w:t>
              </w:r>
            </w:ins>
            <w:bookmarkStart w:id="52" w:name="_GoBack"/>
            <w:bookmarkEnd w:id="52"/>
            <w:r w:rsidR="00A44FD3">
              <w:rPr>
                <w:sz w:val="20"/>
                <w:szCs w:val="20"/>
              </w:rPr>
              <w:t>)</w:t>
            </w:r>
            <w:r>
              <w:rPr>
                <w:sz w:val="20"/>
                <w:szCs w:val="20"/>
              </w:rPr>
              <w:t>. Mocht de vragende partij geïnteresseerd zijn in de gegevens van de gerelateerde dient een nieuwe vraag te worden gesteld.</w:t>
            </w:r>
          </w:p>
        </w:tc>
      </w:tr>
    </w:tbl>
    <w:p w14:paraId="403DEF88" w14:textId="77777777" w:rsidR="00CF42B2" w:rsidRDefault="00CF42B2" w:rsidP="00CF42B2">
      <w:pPr>
        <w:spacing w:after="0" w:line="240" w:lineRule="auto"/>
        <w:rPr>
          <w:sz w:val="20"/>
          <w:szCs w:val="20"/>
        </w:rPr>
      </w:pPr>
    </w:p>
    <w:p w14:paraId="231B0050" w14:textId="77777777" w:rsidR="00BF5E02" w:rsidRDefault="00BF5E02">
      <w:pPr>
        <w:rPr>
          <w:sz w:val="20"/>
        </w:rPr>
      </w:pPr>
      <w:r>
        <w:rPr>
          <w:sz w:val="20"/>
        </w:rPr>
        <w:br w:type="page"/>
      </w:r>
    </w:p>
    <w:p w14:paraId="5DE7B09D" w14:textId="77777777" w:rsidR="00BF5E02" w:rsidRPr="00BF5E02" w:rsidRDefault="00BF5E02" w:rsidP="00BF5E02">
      <w:pPr>
        <w:rPr>
          <w:sz w:val="20"/>
        </w:rPr>
      </w:pPr>
      <w:r w:rsidRPr="00BF5E02">
        <w:rPr>
          <w:sz w:val="20"/>
        </w:rPr>
        <w:lastRenderedPageBreak/>
        <w:t xml:space="preserve">Tabel 1: Maximale set aan NNP-attributen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2AA9CE80" w14:textId="77777777" w:rsidTr="00B20533">
        <w:tc>
          <w:tcPr>
            <w:tcW w:w="2620" w:type="dxa"/>
            <w:shd w:val="clear" w:color="auto" w:fill="E7E6E6" w:themeFill="background2"/>
          </w:tcPr>
          <w:p w14:paraId="1C6F4FAE"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7550751D" w14:textId="758BA599" w:rsidR="00BF5E02" w:rsidRPr="00BF5E02" w:rsidRDefault="00BF5E02" w:rsidP="00520831">
            <w:pPr>
              <w:rPr>
                <w:sz w:val="20"/>
              </w:rPr>
            </w:pPr>
            <w:r w:rsidRPr="00BF5E02">
              <w:rPr>
                <w:b/>
                <w:sz w:val="20"/>
              </w:rPr>
              <w:t>StUF BG 3.10-tag</w:t>
            </w:r>
            <w:r w:rsidR="00AE0AEE">
              <w:rPr>
                <w:b/>
                <w:sz w:val="20"/>
              </w:rPr>
              <w:t xml:space="preserve"> conform RSGB</w:t>
            </w:r>
          </w:p>
        </w:tc>
      </w:tr>
      <w:tr w:rsidR="00BF5E02" w:rsidRPr="00A44FD3" w14:paraId="2FF08FC5" w14:textId="77777777" w:rsidTr="00E9384B">
        <w:tc>
          <w:tcPr>
            <w:tcW w:w="2620" w:type="dxa"/>
            <w:shd w:val="clear" w:color="auto" w:fill="auto"/>
          </w:tcPr>
          <w:p w14:paraId="4F63CCCE" w14:textId="77777777" w:rsidR="00BF5E02" w:rsidRPr="00A44FD3" w:rsidRDefault="00BF5E02" w:rsidP="0091296A">
            <w:pPr>
              <w:rPr>
                <w:sz w:val="20"/>
              </w:rPr>
            </w:pPr>
            <w:r w:rsidRPr="00A44FD3">
              <w:rPr>
                <w:sz w:val="20"/>
              </w:rPr>
              <w:t>RSIN</w:t>
            </w:r>
          </w:p>
        </w:tc>
        <w:tc>
          <w:tcPr>
            <w:tcW w:w="6440" w:type="dxa"/>
            <w:shd w:val="clear" w:color="auto" w:fill="auto"/>
            <w:noWrap/>
            <w:hideMark/>
          </w:tcPr>
          <w:p w14:paraId="42B4DF8A" w14:textId="77777777" w:rsidR="00BF5E02" w:rsidRPr="00A44FD3" w:rsidRDefault="00BF5E02" w:rsidP="0091296A">
            <w:pPr>
              <w:rPr>
                <w:sz w:val="20"/>
              </w:rPr>
            </w:pPr>
            <w:r w:rsidRPr="00A44FD3">
              <w:rPr>
                <w:sz w:val="20"/>
              </w:rPr>
              <w:t>NNP/</w:t>
            </w:r>
            <w:proofErr w:type="spellStart"/>
            <w:r w:rsidRPr="00A44FD3">
              <w:rPr>
                <w:sz w:val="20"/>
              </w:rPr>
              <w:t>inn.nnpId</w:t>
            </w:r>
            <w:proofErr w:type="spellEnd"/>
          </w:p>
        </w:tc>
      </w:tr>
      <w:tr w:rsidR="00BF5E02" w:rsidRPr="00A44FD3" w14:paraId="3CC18771" w14:textId="77777777" w:rsidTr="00E9384B">
        <w:tc>
          <w:tcPr>
            <w:tcW w:w="2620" w:type="dxa"/>
            <w:shd w:val="clear" w:color="auto" w:fill="auto"/>
          </w:tcPr>
          <w:p w14:paraId="3AC83BDA" w14:textId="77777777" w:rsidR="00BF5E02" w:rsidRPr="00A44FD3" w:rsidRDefault="00BF5E02" w:rsidP="0091296A">
            <w:pPr>
              <w:rPr>
                <w:sz w:val="20"/>
              </w:rPr>
            </w:pPr>
            <w:r w:rsidRPr="00A44FD3">
              <w:rPr>
                <w:sz w:val="20"/>
              </w:rPr>
              <w:t>Indicatie authentiek</w:t>
            </w:r>
          </w:p>
        </w:tc>
        <w:tc>
          <w:tcPr>
            <w:tcW w:w="6440" w:type="dxa"/>
            <w:shd w:val="clear" w:color="auto" w:fill="auto"/>
            <w:noWrap/>
            <w:hideMark/>
          </w:tcPr>
          <w:p w14:paraId="2EACF862" w14:textId="77777777" w:rsidR="00BF5E02" w:rsidRPr="00A44FD3" w:rsidRDefault="00BF5E02" w:rsidP="0091296A">
            <w:pPr>
              <w:rPr>
                <w:sz w:val="20"/>
              </w:rPr>
            </w:pPr>
            <w:r w:rsidRPr="00A44FD3">
              <w:rPr>
                <w:sz w:val="20"/>
              </w:rPr>
              <w:t>NNP/authentiek</w:t>
            </w:r>
          </w:p>
        </w:tc>
      </w:tr>
      <w:tr w:rsidR="00BF5E02" w:rsidRPr="00A44FD3" w14:paraId="2FC7F473" w14:textId="77777777" w:rsidTr="00E9384B">
        <w:tc>
          <w:tcPr>
            <w:tcW w:w="2620" w:type="dxa"/>
            <w:shd w:val="clear" w:color="auto" w:fill="auto"/>
          </w:tcPr>
          <w:p w14:paraId="6775CA99" w14:textId="77777777" w:rsidR="00BF5E02" w:rsidRPr="00A44FD3" w:rsidRDefault="00BF5E02" w:rsidP="0091296A">
            <w:pPr>
              <w:rPr>
                <w:sz w:val="20"/>
              </w:rPr>
            </w:pPr>
            <w:r w:rsidRPr="00A44FD3">
              <w:rPr>
                <w:sz w:val="20"/>
              </w:rPr>
              <w:t>Typering</w:t>
            </w:r>
          </w:p>
        </w:tc>
        <w:tc>
          <w:tcPr>
            <w:tcW w:w="6440" w:type="dxa"/>
            <w:shd w:val="clear" w:color="auto" w:fill="auto"/>
            <w:noWrap/>
            <w:hideMark/>
          </w:tcPr>
          <w:p w14:paraId="2CEA338A" w14:textId="77777777" w:rsidR="00BF5E02" w:rsidRPr="00A44FD3" w:rsidRDefault="00BF5E02" w:rsidP="0091296A">
            <w:pPr>
              <w:rPr>
                <w:sz w:val="20"/>
              </w:rPr>
            </w:pPr>
            <w:r w:rsidRPr="00A44FD3">
              <w:rPr>
                <w:sz w:val="20"/>
              </w:rPr>
              <w:t>NNP/</w:t>
            </w:r>
            <w:proofErr w:type="spellStart"/>
            <w:r w:rsidRPr="00A44FD3">
              <w:rPr>
                <w:sz w:val="20"/>
              </w:rPr>
              <w:t>sub.typering</w:t>
            </w:r>
            <w:proofErr w:type="spellEnd"/>
          </w:p>
        </w:tc>
      </w:tr>
      <w:tr w:rsidR="00BF5E02" w:rsidRPr="00A44FD3" w14:paraId="047C26B0" w14:textId="77777777" w:rsidTr="00E9384B">
        <w:tc>
          <w:tcPr>
            <w:tcW w:w="2620" w:type="dxa"/>
            <w:shd w:val="clear" w:color="auto" w:fill="auto"/>
          </w:tcPr>
          <w:p w14:paraId="24F9A5EA" w14:textId="77777777" w:rsidR="00BF5E02" w:rsidRPr="00A44FD3" w:rsidRDefault="00BF5E02" w:rsidP="0091296A">
            <w:pPr>
              <w:rPr>
                <w:sz w:val="20"/>
              </w:rPr>
            </w:pPr>
            <w:r w:rsidRPr="00A44FD3">
              <w:rPr>
                <w:sz w:val="20"/>
              </w:rPr>
              <w:t>Statutaire naam</w:t>
            </w:r>
          </w:p>
        </w:tc>
        <w:tc>
          <w:tcPr>
            <w:tcW w:w="6440" w:type="dxa"/>
            <w:shd w:val="clear" w:color="auto" w:fill="auto"/>
            <w:noWrap/>
            <w:hideMark/>
          </w:tcPr>
          <w:p w14:paraId="185EB616" w14:textId="77777777" w:rsidR="00BF5E02" w:rsidRPr="00A44FD3" w:rsidRDefault="00BF5E02" w:rsidP="0091296A">
            <w:pPr>
              <w:rPr>
                <w:sz w:val="20"/>
              </w:rPr>
            </w:pPr>
            <w:r w:rsidRPr="00A44FD3">
              <w:rPr>
                <w:sz w:val="20"/>
              </w:rPr>
              <w:t>NNP/</w:t>
            </w:r>
            <w:proofErr w:type="spellStart"/>
            <w:r w:rsidRPr="00A44FD3">
              <w:rPr>
                <w:sz w:val="20"/>
              </w:rPr>
              <w:t>statutaireNaam</w:t>
            </w:r>
            <w:proofErr w:type="spellEnd"/>
          </w:p>
        </w:tc>
      </w:tr>
      <w:tr w:rsidR="00BF5E02" w:rsidRPr="00A44FD3" w14:paraId="633217E2" w14:textId="77777777" w:rsidTr="00E9384B">
        <w:tc>
          <w:tcPr>
            <w:tcW w:w="2620" w:type="dxa"/>
            <w:shd w:val="clear" w:color="auto" w:fill="auto"/>
          </w:tcPr>
          <w:p w14:paraId="29E4E65C" w14:textId="77777777" w:rsidR="00BF5E02" w:rsidRPr="00A44FD3" w:rsidRDefault="00BF5E02" w:rsidP="0091296A">
            <w:pPr>
              <w:rPr>
                <w:sz w:val="20"/>
              </w:rPr>
            </w:pPr>
            <w:r w:rsidRPr="00A44FD3">
              <w:rPr>
                <w:sz w:val="20"/>
              </w:rPr>
              <w:t>Rechtsvorm</w:t>
            </w:r>
          </w:p>
        </w:tc>
        <w:tc>
          <w:tcPr>
            <w:tcW w:w="6440" w:type="dxa"/>
            <w:shd w:val="clear" w:color="auto" w:fill="auto"/>
            <w:noWrap/>
            <w:hideMark/>
          </w:tcPr>
          <w:p w14:paraId="4D6628A5" w14:textId="77777777" w:rsidR="00BF5E02" w:rsidRPr="00A44FD3" w:rsidRDefault="00BF5E02" w:rsidP="0091296A">
            <w:pPr>
              <w:rPr>
                <w:sz w:val="20"/>
              </w:rPr>
            </w:pPr>
            <w:r w:rsidRPr="00A44FD3">
              <w:rPr>
                <w:rFonts w:cs="Arial"/>
                <w:sz w:val="20"/>
              </w:rPr>
              <w:t>NNP/</w:t>
            </w:r>
            <w:proofErr w:type="spellStart"/>
            <w:r w:rsidRPr="00A44FD3">
              <w:rPr>
                <w:sz w:val="20"/>
              </w:rPr>
              <w:t>inn.rechtsvorm</w:t>
            </w:r>
            <w:proofErr w:type="spellEnd"/>
          </w:p>
        </w:tc>
      </w:tr>
      <w:tr w:rsidR="00BF5E02" w:rsidRPr="00A44FD3" w14:paraId="0633BBF7" w14:textId="77777777" w:rsidTr="00E9384B">
        <w:tc>
          <w:tcPr>
            <w:tcW w:w="2620" w:type="dxa"/>
            <w:shd w:val="clear" w:color="auto" w:fill="auto"/>
          </w:tcPr>
          <w:p w14:paraId="13CB200E" w14:textId="77777777" w:rsidR="00BF5E02" w:rsidRPr="00A44FD3" w:rsidRDefault="00BF5E02" w:rsidP="0091296A">
            <w:pPr>
              <w:rPr>
                <w:sz w:val="20"/>
              </w:rPr>
            </w:pPr>
            <w:r w:rsidRPr="00A44FD3">
              <w:rPr>
                <w:sz w:val="20"/>
              </w:rPr>
              <w:t>Statutaire zetel</w:t>
            </w:r>
          </w:p>
        </w:tc>
        <w:tc>
          <w:tcPr>
            <w:tcW w:w="6440" w:type="dxa"/>
            <w:shd w:val="clear" w:color="auto" w:fill="auto"/>
            <w:noWrap/>
            <w:hideMark/>
          </w:tcPr>
          <w:p w14:paraId="72998296" w14:textId="77777777" w:rsidR="00BF5E02" w:rsidRPr="00A44FD3" w:rsidRDefault="00BF5E02" w:rsidP="0091296A">
            <w:pPr>
              <w:rPr>
                <w:sz w:val="20"/>
              </w:rPr>
            </w:pPr>
            <w:r w:rsidRPr="00A44FD3">
              <w:rPr>
                <w:rFonts w:cs="Arial"/>
                <w:sz w:val="20"/>
              </w:rPr>
              <w:t>NNP/</w:t>
            </w:r>
            <w:proofErr w:type="spellStart"/>
            <w:r w:rsidRPr="00A44FD3">
              <w:rPr>
                <w:sz w:val="20"/>
              </w:rPr>
              <w:t>inn.statutaireZetel</w:t>
            </w:r>
            <w:proofErr w:type="spellEnd"/>
          </w:p>
        </w:tc>
      </w:tr>
      <w:tr w:rsidR="00BF5E02" w:rsidRPr="00A44FD3" w14:paraId="60FB36BE" w14:textId="77777777" w:rsidTr="00E9384B">
        <w:tc>
          <w:tcPr>
            <w:tcW w:w="2620" w:type="dxa"/>
            <w:shd w:val="clear" w:color="auto" w:fill="auto"/>
          </w:tcPr>
          <w:p w14:paraId="09BEB5CC" w14:textId="77777777" w:rsidR="00BF5E02" w:rsidRPr="00A44FD3" w:rsidRDefault="00BF5E02" w:rsidP="0091296A">
            <w:pPr>
              <w:rPr>
                <w:sz w:val="20"/>
              </w:rPr>
            </w:pPr>
            <w:r w:rsidRPr="00A44FD3">
              <w:rPr>
                <w:sz w:val="20"/>
              </w:rPr>
              <w:t>Datum aanvang</w:t>
            </w:r>
          </w:p>
        </w:tc>
        <w:tc>
          <w:tcPr>
            <w:tcW w:w="6440" w:type="dxa"/>
            <w:shd w:val="clear" w:color="auto" w:fill="auto"/>
            <w:noWrap/>
            <w:hideMark/>
          </w:tcPr>
          <w:p w14:paraId="7450F606" w14:textId="77777777" w:rsidR="00BF5E02" w:rsidRPr="00A44FD3" w:rsidRDefault="00BF5E02" w:rsidP="0091296A">
            <w:pPr>
              <w:rPr>
                <w:sz w:val="20"/>
              </w:rPr>
            </w:pPr>
            <w:r w:rsidRPr="00A44FD3">
              <w:rPr>
                <w:rFonts w:cs="Arial"/>
                <w:sz w:val="20"/>
              </w:rPr>
              <w:t>NNP/</w:t>
            </w:r>
            <w:proofErr w:type="spellStart"/>
            <w:r w:rsidRPr="00A44FD3">
              <w:rPr>
                <w:sz w:val="20"/>
              </w:rPr>
              <w:t>datumAanvang</w:t>
            </w:r>
            <w:proofErr w:type="spellEnd"/>
          </w:p>
        </w:tc>
      </w:tr>
      <w:tr w:rsidR="00BF5E02" w:rsidRPr="00A44FD3" w14:paraId="134D8681" w14:textId="77777777" w:rsidTr="00E9384B">
        <w:tc>
          <w:tcPr>
            <w:tcW w:w="2620" w:type="dxa"/>
            <w:shd w:val="clear" w:color="auto" w:fill="auto"/>
          </w:tcPr>
          <w:p w14:paraId="20700CE3" w14:textId="77777777" w:rsidR="00BF5E02" w:rsidRPr="00A44FD3" w:rsidRDefault="00BF5E02" w:rsidP="0091296A">
            <w:pPr>
              <w:rPr>
                <w:sz w:val="20"/>
              </w:rPr>
            </w:pPr>
            <w:r w:rsidRPr="00A44FD3">
              <w:rPr>
                <w:sz w:val="20"/>
              </w:rPr>
              <w:t>Datum voortzetting</w:t>
            </w:r>
          </w:p>
        </w:tc>
        <w:tc>
          <w:tcPr>
            <w:tcW w:w="6440" w:type="dxa"/>
            <w:shd w:val="clear" w:color="auto" w:fill="auto"/>
            <w:noWrap/>
            <w:hideMark/>
          </w:tcPr>
          <w:p w14:paraId="05AB2F98" w14:textId="77777777" w:rsidR="00BF5E02" w:rsidRPr="00A44FD3" w:rsidRDefault="00BF5E02" w:rsidP="0091296A">
            <w:pPr>
              <w:rPr>
                <w:sz w:val="20"/>
              </w:rPr>
            </w:pPr>
            <w:r w:rsidRPr="00A44FD3">
              <w:rPr>
                <w:rFonts w:cs="Arial"/>
                <w:sz w:val="20"/>
              </w:rPr>
              <w:t>NNP/</w:t>
            </w:r>
            <w:proofErr w:type="spellStart"/>
            <w:r w:rsidRPr="00A44FD3">
              <w:rPr>
                <w:sz w:val="20"/>
              </w:rPr>
              <w:t>inn.datumVoortzetting</w:t>
            </w:r>
            <w:proofErr w:type="spellEnd"/>
          </w:p>
        </w:tc>
      </w:tr>
      <w:tr w:rsidR="00BF5E02" w:rsidRPr="00A44FD3" w14:paraId="327BFC9D" w14:textId="77777777" w:rsidTr="00E9384B">
        <w:tc>
          <w:tcPr>
            <w:tcW w:w="2620" w:type="dxa"/>
            <w:shd w:val="clear" w:color="auto" w:fill="auto"/>
          </w:tcPr>
          <w:p w14:paraId="202DC3C1" w14:textId="77777777" w:rsidR="00BF5E02" w:rsidRPr="00A44FD3" w:rsidRDefault="00BF5E02" w:rsidP="0091296A">
            <w:pPr>
              <w:rPr>
                <w:sz w:val="20"/>
              </w:rPr>
            </w:pPr>
            <w:r w:rsidRPr="00A44FD3">
              <w:rPr>
                <w:sz w:val="20"/>
              </w:rPr>
              <w:t>Datum einde</w:t>
            </w:r>
          </w:p>
        </w:tc>
        <w:tc>
          <w:tcPr>
            <w:tcW w:w="6440" w:type="dxa"/>
            <w:shd w:val="clear" w:color="auto" w:fill="auto"/>
            <w:noWrap/>
            <w:hideMark/>
          </w:tcPr>
          <w:p w14:paraId="16BB8221" w14:textId="77777777" w:rsidR="00BF5E02" w:rsidRPr="00A44FD3" w:rsidRDefault="00BF5E02" w:rsidP="0091296A">
            <w:pPr>
              <w:rPr>
                <w:sz w:val="20"/>
              </w:rPr>
            </w:pPr>
            <w:r w:rsidRPr="00A44FD3">
              <w:rPr>
                <w:rFonts w:cs="Arial"/>
                <w:sz w:val="20"/>
              </w:rPr>
              <w:t>NNP/</w:t>
            </w:r>
            <w:proofErr w:type="spellStart"/>
            <w:r w:rsidRPr="00A44FD3">
              <w:rPr>
                <w:sz w:val="20"/>
              </w:rPr>
              <w:t>datumEinde</w:t>
            </w:r>
            <w:proofErr w:type="spellEnd"/>
          </w:p>
        </w:tc>
      </w:tr>
      <w:tr w:rsidR="00BF5E02" w:rsidRPr="00A44FD3" w14:paraId="5F386FCD" w14:textId="77777777" w:rsidTr="00E9384B">
        <w:tc>
          <w:tcPr>
            <w:tcW w:w="2620" w:type="dxa"/>
            <w:shd w:val="clear" w:color="auto" w:fill="auto"/>
          </w:tcPr>
          <w:p w14:paraId="5996D798" w14:textId="77777777" w:rsidR="00BF5E02" w:rsidRPr="00A44FD3" w:rsidRDefault="00BF5E02" w:rsidP="0091296A">
            <w:pPr>
              <w:rPr>
                <w:sz w:val="20"/>
              </w:rPr>
            </w:pPr>
            <w:r w:rsidRPr="00A44FD3">
              <w:rPr>
                <w:sz w:val="20"/>
              </w:rPr>
              <w:t>Woonplaatsnaam</w:t>
            </w:r>
          </w:p>
        </w:tc>
        <w:tc>
          <w:tcPr>
            <w:tcW w:w="6440" w:type="dxa"/>
            <w:shd w:val="clear" w:color="auto" w:fill="auto"/>
            <w:noWrap/>
          </w:tcPr>
          <w:p w14:paraId="0AD9C3C7"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wpl.woonplaatsnaam</w:t>
            </w:r>
            <w:proofErr w:type="spellEnd"/>
          </w:p>
        </w:tc>
      </w:tr>
      <w:tr w:rsidR="00BF5E02" w:rsidRPr="00A44FD3" w14:paraId="32D786F4" w14:textId="77777777" w:rsidTr="00E9384B">
        <w:tc>
          <w:tcPr>
            <w:tcW w:w="2620" w:type="dxa"/>
            <w:shd w:val="clear" w:color="auto" w:fill="auto"/>
          </w:tcPr>
          <w:p w14:paraId="1325E264" w14:textId="77777777" w:rsidR="00BF5E02" w:rsidRPr="00A44FD3" w:rsidRDefault="00BF5E02" w:rsidP="0091296A">
            <w:pPr>
              <w:rPr>
                <w:sz w:val="20"/>
              </w:rPr>
            </w:pPr>
            <w:r w:rsidRPr="00A44FD3">
              <w:rPr>
                <w:sz w:val="20"/>
              </w:rPr>
              <w:t>Openbare ruimte naam</w:t>
            </w:r>
          </w:p>
        </w:tc>
        <w:tc>
          <w:tcPr>
            <w:tcW w:w="6440" w:type="dxa"/>
            <w:shd w:val="clear" w:color="auto" w:fill="auto"/>
            <w:noWrap/>
          </w:tcPr>
          <w:p w14:paraId="2F6AE4C8"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gor.openbareRuimteNaam</w:t>
            </w:r>
            <w:proofErr w:type="spellEnd"/>
          </w:p>
        </w:tc>
      </w:tr>
      <w:tr w:rsidR="00BF5E02" w:rsidRPr="00A44FD3" w14:paraId="10A3CEB8" w14:textId="77777777" w:rsidTr="00E9384B">
        <w:tc>
          <w:tcPr>
            <w:tcW w:w="2620" w:type="dxa"/>
            <w:shd w:val="clear" w:color="auto" w:fill="auto"/>
          </w:tcPr>
          <w:p w14:paraId="1160FE42" w14:textId="77777777" w:rsidR="00BF5E02" w:rsidRPr="00A44FD3" w:rsidRDefault="00BF5E02" w:rsidP="0091296A">
            <w:pPr>
              <w:rPr>
                <w:sz w:val="20"/>
              </w:rPr>
            </w:pPr>
            <w:r w:rsidRPr="00A44FD3">
              <w:rPr>
                <w:sz w:val="20"/>
              </w:rPr>
              <w:t>Straatnaam</w:t>
            </w:r>
          </w:p>
        </w:tc>
        <w:tc>
          <w:tcPr>
            <w:tcW w:w="6440" w:type="dxa"/>
            <w:shd w:val="clear" w:color="auto" w:fill="auto"/>
            <w:noWrap/>
          </w:tcPr>
          <w:p w14:paraId="5106E59E"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gor.straatnaam</w:t>
            </w:r>
            <w:proofErr w:type="spellEnd"/>
          </w:p>
        </w:tc>
      </w:tr>
      <w:tr w:rsidR="00BF5E02" w:rsidRPr="00A44FD3" w14:paraId="250479B3" w14:textId="77777777" w:rsidTr="00E9384B">
        <w:tc>
          <w:tcPr>
            <w:tcW w:w="2620" w:type="dxa"/>
            <w:shd w:val="clear" w:color="auto" w:fill="auto"/>
          </w:tcPr>
          <w:p w14:paraId="773E2708" w14:textId="77777777" w:rsidR="00BF5E02" w:rsidRPr="00A44FD3" w:rsidRDefault="00BF5E02" w:rsidP="0091296A">
            <w:pPr>
              <w:rPr>
                <w:sz w:val="20"/>
              </w:rPr>
            </w:pPr>
            <w:r w:rsidRPr="00A44FD3">
              <w:rPr>
                <w:sz w:val="20"/>
              </w:rPr>
              <w:t>Postcode</w:t>
            </w:r>
          </w:p>
        </w:tc>
        <w:tc>
          <w:tcPr>
            <w:tcW w:w="6440" w:type="dxa"/>
            <w:shd w:val="clear" w:color="auto" w:fill="auto"/>
            <w:noWrap/>
          </w:tcPr>
          <w:p w14:paraId="266C54F8"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aoa.postcode</w:t>
            </w:r>
            <w:proofErr w:type="spellEnd"/>
          </w:p>
        </w:tc>
      </w:tr>
      <w:tr w:rsidR="00BF5E02" w:rsidRPr="00A44FD3" w14:paraId="64D014BE" w14:textId="77777777" w:rsidTr="00E9384B">
        <w:tc>
          <w:tcPr>
            <w:tcW w:w="2620" w:type="dxa"/>
            <w:shd w:val="clear" w:color="auto" w:fill="auto"/>
          </w:tcPr>
          <w:p w14:paraId="37BD8612" w14:textId="77777777" w:rsidR="00BF5E02" w:rsidRPr="00A44FD3" w:rsidRDefault="00BF5E02" w:rsidP="0091296A">
            <w:pPr>
              <w:rPr>
                <w:sz w:val="20"/>
              </w:rPr>
            </w:pPr>
            <w:r w:rsidRPr="00A44FD3">
              <w:rPr>
                <w:sz w:val="20"/>
              </w:rPr>
              <w:t>Huisnummer</w:t>
            </w:r>
          </w:p>
        </w:tc>
        <w:tc>
          <w:tcPr>
            <w:tcW w:w="6440" w:type="dxa"/>
            <w:shd w:val="clear" w:color="auto" w:fill="auto"/>
            <w:noWrap/>
          </w:tcPr>
          <w:p w14:paraId="7CCD234C"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aoa.huisnummer</w:t>
            </w:r>
            <w:proofErr w:type="spellEnd"/>
          </w:p>
        </w:tc>
      </w:tr>
      <w:tr w:rsidR="00BF5E02" w:rsidRPr="00A44FD3" w14:paraId="0E07B506" w14:textId="77777777" w:rsidTr="00E9384B">
        <w:tc>
          <w:tcPr>
            <w:tcW w:w="2620" w:type="dxa"/>
            <w:shd w:val="clear" w:color="auto" w:fill="auto"/>
          </w:tcPr>
          <w:p w14:paraId="1DB899DD" w14:textId="77777777" w:rsidR="00BF5E02" w:rsidRPr="00A44FD3" w:rsidRDefault="00BF5E02" w:rsidP="0091296A">
            <w:pPr>
              <w:rPr>
                <w:sz w:val="20"/>
              </w:rPr>
            </w:pPr>
            <w:r w:rsidRPr="00A44FD3">
              <w:rPr>
                <w:sz w:val="20"/>
              </w:rPr>
              <w:t>Huisletter</w:t>
            </w:r>
          </w:p>
        </w:tc>
        <w:tc>
          <w:tcPr>
            <w:tcW w:w="6440" w:type="dxa"/>
            <w:shd w:val="clear" w:color="auto" w:fill="auto"/>
            <w:noWrap/>
          </w:tcPr>
          <w:p w14:paraId="4DF368C9"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aoa.huisletter</w:t>
            </w:r>
            <w:proofErr w:type="spellEnd"/>
          </w:p>
        </w:tc>
      </w:tr>
      <w:tr w:rsidR="00BF5E02" w:rsidRPr="00A44FD3" w14:paraId="673A5FDC" w14:textId="77777777" w:rsidTr="00E9384B">
        <w:tc>
          <w:tcPr>
            <w:tcW w:w="2620" w:type="dxa"/>
            <w:shd w:val="clear" w:color="auto" w:fill="auto"/>
          </w:tcPr>
          <w:p w14:paraId="58B85E07" w14:textId="77777777" w:rsidR="00BF5E02" w:rsidRPr="00A44FD3" w:rsidRDefault="00BF5E02" w:rsidP="0091296A">
            <w:pPr>
              <w:rPr>
                <w:sz w:val="20"/>
              </w:rPr>
            </w:pPr>
            <w:r w:rsidRPr="00A44FD3">
              <w:rPr>
                <w:sz w:val="20"/>
              </w:rPr>
              <w:t>Huisnummertoevoeging</w:t>
            </w:r>
          </w:p>
        </w:tc>
        <w:tc>
          <w:tcPr>
            <w:tcW w:w="6440" w:type="dxa"/>
            <w:shd w:val="clear" w:color="auto" w:fill="auto"/>
            <w:noWrap/>
          </w:tcPr>
          <w:p w14:paraId="33FC0AE2" w14:textId="77777777" w:rsidR="00BF5E02" w:rsidRPr="00A44FD3" w:rsidRDefault="00BF5E02" w:rsidP="0091296A">
            <w:pPr>
              <w:rPr>
                <w:sz w:val="20"/>
              </w:rPr>
            </w:pPr>
            <w:r w:rsidRPr="00A44FD3">
              <w:rPr>
                <w:rFonts w:cs="Arial"/>
                <w:sz w:val="20"/>
              </w:rPr>
              <w:t>NNP/</w:t>
            </w:r>
            <w:r w:rsidRPr="00A44FD3">
              <w:rPr>
                <w:sz w:val="20"/>
              </w:rPr>
              <w:t>bezoekadres/</w:t>
            </w:r>
            <w:proofErr w:type="spellStart"/>
            <w:r w:rsidRPr="00A44FD3">
              <w:rPr>
                <w:sz w:val="20"/>
              </w:rPr>
              <w:t>aoa.huisnummertoevoeging</w:t>
            </w:r>
            <w:proofErr w:type="spellEnd"/>
          </w:p>
        </w:tc>
      </w:tr>
      <w:tr w:rsidR="00BF5E02" w:rsidRPr="00A44FD3" w14:paraId="62C50553" w14:textId="77777777" w:rsidTr="00E9384B">
        <w:tc>
          <w:tcPr>
            <w:tcW w:w="2620" w:type="dxa"/>
            <w:shd w:val="clear" w:color="auto" w:fill="auto"/>
          </w:tcPr>
          <w:p w14:paraId="457C5A02" w14:textId="77777777" w:rsidR="00BF5E02" w:rsidRPr="00A44FD3" w:rsidRDefault="00BF5E02" w:rsidP="0091296A">
            <w:pPr>
              <w:rPr>
                <w:sz w:val="20"/>
              </w:rPr>
            </w:pPr>
            <w:r w:rsidRPr="00A44FD3">
              <w:rPr>
                <w:sz w:val="20"/>
              </w:rPr>
              <w:t>Telefoonnummer</w:t>
            </w:r>
          </w:p>
        </w:tc>
        <w:tc>
          <w:tcPr>
            <w:tcW w:w="6440" w:type="dxa"/>
            <w:shd w:val="clear" w:color="auto" w:fill="auto"/>
            <w:noWrap/>
            <w:hideMark/>
          </w:tcPr>
          <w:p w14:paraId="4E95C575"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telefoonnummer</w:t>
            </w:r>
            <w:proofErr w:type="spellEnd"/>
          </w:p>
        </w:tc>
      </w:tr>
      <w:tr w:rsidR="00BF5E02" w:rsidRPr="00A44FD3" w14:paraId="6B35ECFB" w14:textId="77777777" w:rsidTr="00E9384B">
        <w:tc>
          <w:tcPr>
            <w:tcW w:w="2620" w:type="dxa"/>
            <w:shd w:val="clear" w:color="auto" w:fill="auto"/>
          </w:tcPr>
          <w:p w14:paraId="3B6A299A" w14:textId="77777777" w:rsidR="00BF5E02" w:rsidRPr="00A44FD3" w:rsidRDefault="00BF5E02" w:rsidP="0091296A">
            <w:pPr>
              <w:rPr>
                <w:sz w:val="20"/>
              </w:rPr>
            </w:pPr>
            <w:r w:rsidRPr="00A44FD3">
              <w:rPr>
                <w:sz w:val="20"/>
              </w:rPr>
              <w:t>Faxnummer</w:t>
            </w:r>
          </w:p>
        </w:tc>
        <w:tc>
          <w:tcPr>
            <w:tcW w:w="6440" w:type="dxa"/>
            <w:shd w:val="clear" w:color="auto" w:fill="auto"/>
            <w:noWrap/>
            <w:hideMark/>
          </w:tcPr>
          <w:p w14:paraId="72CADAB9"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faxnummer</w:t>
            </w:r>
            <w:proofErr w:type="spellEnd"/>
          </w:p>
        </w:tc>
      </w:tr>
      <w:tr w:rsidR="00BF5E02" w:rsidRPr="00A44FD3" w14:paraId="46F550C8" w14:textId="77777777" w:rsidTr="00E9384B">
        <w:tc>
          <w:tcPr>
            <w:tcW w:w="2620" w:type="dxa"/>
            <w:shd w:val="clear" w:color="auto" w:fill="auto"/>
          </w:tcPr>
          <w:p w14:paraId="0ED14A1B" w14:textId="77777777" w:rsidR="00BF5E02" w:rsidRPr="00A44FD3" w:rsidRDefault="00BF5E02" w:rsidP="0091296A">
            <w:pPr>
              <w:rPr>
                <w:sz w:val="20"/>
              </w:rPr>
            </w:pPr>
            <w:r w:rsidRPr="00A44FD3">
              <w:rPr>
                <w:sz w:val="20"/>
              </w:rPr>
              <w:t>E-mailadres</w:t>
            </w:r>
          </w:p>
        </w:tc>
        <w:tc>
          <w:tcPr>
            <w:tcW w:w="6440" w:type="dxa"/>
            <w:shd w:val="clear" w:color="auto" w:fill="auto"/>
            <w:noWrap/>
            <w:hideMark/>
          </w:tcPr>
          <w:p w14:paraId="0E149719" w14:textId="77777777" w:rsidR="00BF5E02" w:rsidRPr="00A44FD3" w:rsidRDefault="00BF5E02" w:rsidP="0091296A">
            <w:pPr>
              <w:rPr>
                <w:sz w:val="20"/>
              </w:rPr>
            </w:pPr>
            <w:r w:rsidRPr="00A44FD3">
              <w:rPr>
                <w:rFonts w:cs="Arial"/>
                <w:sz w:val="20"/>
              </w:rPr>
              <w:t>NNP/</w:t>
            </w:r>
            <w:proofErr w:type="spellStart"/>
            <w:r w:rsidRPr="00A44FD3">
              <w:rPr>
                <w:rFonts w:cs="Arial"/>
                <w:sz w:val="20"/>
              </w:rPr>
              <w:t>sub.</w:t>
            </w:r>
            <w:r w:rsidRPr="00A44FD3">
              <w:rPr>
                <w:sz w:val="20"/>
              </w:rPr>
              <w:t>emailadres</w:t>
            </w:r>
            <w:proofErr w:type="spellEnd"/>
          </w:p>
        </w:tc>
      </w:tr>
      <w:tr w:rsidR="00BF5E02" w:rsidRPr="00A44FD3" w14:paraId="0C3DF01E" w14:textId="77777777" w:rsidTr="00E9384B">
        <w:tc>
          <w:tcPr>
            <w:tcW w:w="2620" w:type="dxa"/>
            <w:shd w:val="clear" w:color="auto" w:fill="auto"/>
          </w:tcPr>
          <w:p w14:paraId="4C28D30F" w14:textId="77777777" w:rsidR="00BF5E02" w:rsidRPr="00A44FD3" w:rsidRDefault="00BF5E02" w:rsidP="0091296A">
            <w:pPr>
              <w:rPr>
                <w:sz w:val="20"/>
              </w:rPr>
            </w:pPr>
            <w:r w:rsidRPr="00A44FD3">
              <w:rPr>
                <w:sz w:val="20"/>
              </w:rPr>
              <w:t>URL</w:t>
            </w:r>
          </w:p>
        </w:tc>
        <w:tc>
          <w:tcPr>
            <w:tcW w:w="6440" w:type="dxa"/>
            <w:shd w:val="clear" w:color="auto" w:fill="auto"/>
            <w:noWrap/>
            <w:hideMark/>
          </w:tcPr>
          <w:p w14:paraId="5535CE73" w14:textId="77777777" w:rsidR="00BF5E02" w:rsidRPr="00A44FD3" w:rsidRDefault="00BF5E02" w:rsidP="0091296A">
            <w:pPr>
              <w:rPr>
                <w:sz w:val="20"/>
              </w:rPr>
            </w:pPr>
            <w:r w:rsidRPr="00A44FD3">
              <w:rPr>
                <w:rFonts w:cs="Arial"/>
                <w:sz w:val="20"/>
              </w:rPr>
              <w:t>NNP/sub.</w:t>
            </w:r>
            <w:r w:rsidRPr="00A44FD3">
              <w:rPr>
                <w:sz w:val="20"/>
              </w:rPr>
              <w:t>url</w:t>
            </w:r>
          </w:p>
        </w:tc>
      </w:tr>
      <w:tr w:rsidR="00BF5E02" w:rsidRPr="00BF5E02" w14:paraId="549311DA" w14:textId="77777777" w:rsidTr="00E9384B">
        <w:tc>
          <w:tcPr>
            <w:tcW w:w="2620" w:type="dxa"/>
            <w:shd w:val="clear" w:color="auto" w:fill="auto"/>
          </w:tcPr>
          <w:p w14:paraId="3F315650" w14:textId="77777777" w:rsidR="00BF5E02" w:rsidRPr="00A44FD3" w:rsidRDefault="00BF5E02" w:rsidP="0091296A">
            <w:pPr>
              <w:rPr>
                <w:sz w:val="20"/>
              </w:rPr>
            </w:pPr>
            <w:r w:rsidRPr="00A44FD3">
              <w:rPr>
                <w:sz w:val="20"/>
              </w:rPr>
              <w:t>Bankrekeningnummer</w:t>
            </w:r>
          </w:p>
        </w:tc>
        <w:tc>
          <w:tcPr>
            <w:tcW w:w="6440" w:type="dxa"/>
            <w:shd w:val="clear" w:color="auto" w:fill="auto"/>
            <w:noWrap/>
          </w:tcPr>
          <w:p w14:paraId="62C9035E" w14:textId="77777777" w:rsidR="00BF5E02" w:rsidRPr="00BF5E02" w:rsidRDefault="00BF5E02" w:rsidP="0091296A">
            <w:pPr>
              <w:rPr>
                <w:sz w:val="20"/>
              </w:rPr>
            </w:pPr>
            <w:r w:rsidRPr="00A44FD3">
              <w:rPr>
                <w:sz w:val="20"/>
              </w:rPr>
              <w:t>NNP/</w:t>
            </w:r>
            <w:proofErr w:type="spellStart"/>
            <w:r w:rsidRPr="00A44FD3">
              <w:rPr>
                <w:sz w:val="20"/>
              </w:rPr>
              <w:t>sub.rekeningnummerBankGiro</w:t>
            </w:r>
            <w:proofErr w:type="spellEnd"/>
          </w:p>
        </w:tc>
      </w:tr>
      <w:tr w:rsidR="00BF5E02" w:rsidRPr="00BF5E02" w14:paraId="574273F1" w14:textId="77777777" w:rsidTr="0091296A">
        <w:tc>
          <w:tcPr>
            <w:tcW w:w="2620" w:type="dxa"/>
          </w:tcPr>
          <w:p w14:paraId="2920B6D5" w14:textId="77777777" w:rsidR="00BF5E02" w:rsidRPr="00BF5E02" w:rsidRDefault="00BF5E02" w:rsidP="0091296A">
            <w:pPr>
              <w:rPr>
                <w:sz w:val="20"/>
              </w:rPr>
            </w:pPr>
            <w:r w:rsidRPr="00BF5E02">
              <w:rPr>
                <w:sz w:val="20"/>
              </w:rPr>
              <w:t>KvK-nummer</w:t>
            </w:r>
          </w:p>
        </w:tc>
        <w:tc>
          <w:tcPr>
            <w:tcW w:w="6440" w:type="dxa"/>
            <w:noWrap/>
          </w:tcPr>
          <w:p w14:paraId="6712CCAA" w14:textId="77777777" w:rsidR="00BF5E02" w:rsidRPr="00BF5E02" w:rsidRDefault="00BF5E02" w:rsidP="0091296A">
            <w:pPr>
              <w:rPr>
                <w:sz w:val="20"/>
              </w:rPr>
            </w:pPr>
            <w:r w:rsidRPr="00BF5E02">
              <w:rPr>
                <w:sz w:val="20"/>
              </w:rPr>
              <w:t>NNP/</w:t>
            </w:r>
            <w:proofErr w:type="spellStart"/>
            <w:r w:rsidRPr="00BF5E02">
              <w:rPr>
                <w:sz w:val="20"/>
              </w:rPr>
              <w:t>rps.isEigenaarVan</w:t>
            </w:r>
            <w:proofErr w:type="spellEnd"/>
            <w:r w:rsidRPr="00BF5E02">
              <w:rPr>
                <w:sz w:val="20"/>
              </w:rPr>
              <w:t>/</w:t>
            </w:r>
            <w:proofErr w:type="spellStart"/>
            <w:r w:rsidRPr="00BF5E02">
              <w:rPr>
                <w:sz w:val="20"/>
              </w:rPr>
              <w:t>kvkNummer</w:t>
            </w:r>
            <w:proofErr w:type="spellEnd"/>
          </w:p>
        </w:tc>
      </w:tr>
    </w:tbl>
    <w:p w14:paraId="2B66CAC1" w14:textId="77777777" w:rsidR="00BF5E02" w:rsidRDefault="00BF5E02" w:rsidP="00BF5E02"/>
    <w:p w14:paraId="217D1EAA" w14:textId="77777777" w:rsidR="00BF5E02" w:rsidRDefault="00BF5E02">
      <w:pPr>
        <w:rPr>
          <w:sz w:val="20"/>
        </w:rPr>
      </w:pPr>
      <w:r>
        <w:rPr>
          <w:sz w:val="20"/>
        </w:rPr>
        <w:br w:type="page"/>
      </w:r>
    </w:p>
    <w:p w14:paraId="580E1D59" w14:textId="77777777" w:rsidR="00BF5E02" w:rsidRDefault="00BF5E02" w:rsidP="00BF5E02">
      <w:pPr>
        <w:rPr>
          <w:sz w:val="20"/>
        </w:rPr>
      </w:pPr>
      <w:r w:rsidRPr="00BF5E02">
        <w:rPr>
          <w:sz w:val="20"/>
        </w:rPr>
        <w:lastRenderedPageBreak/>
        <w:t xml:space="preserve">Tabel </w:t>
      </w:r>
      <w:r>
        <w:rPr>
          <w:sz w:val="20"/>
        </w:rPr>
        <w:t>2</w:t>
      </w:r>
      <w:r w:rsidRPr="00BF5E02">
        <w:rPr>
          <w:sz w:val="20"/>
        </w:rPr>
        <w:t xml:space="preserve">: Maximale set aan </w:t>
      </w:r>
      <w:r>
        <w:rPr>
          <w:sz w:val="20"/>
        </w:rPr>
        <w:t>VES</w:t>
      </w:r>
      <w:r w:rsidRPr="00BF5E02">
        <w:rPr>
          <w:sz w:val="20"/>
        </w:rPr>
        <w:t xml:space="preserve">-attributen </w:t>
      </w:r>
      <w:r w:rsidR="0063146B">
        <w:rPr>
          <w:sz w:val="20"/>
        </w:rPr>
        <w:t>volgens de informatiebehoefte van KZA</w:t>
      </w:r>
      <w:r w:rsidRPr="00BF5E02">
        <w:rPr>
          <w:sz w:val="20"/>
        </w:rPr>
        <w:t>.</w:t>
      </w:r>
    </w:p>
    <w:tbl>
      <w:tblPr>
        <w:tblStyle w:val="Tabelraster"/>
        <w:tblW w:w="0" w:type="auto"/>
        <w:tblLook w:val="04A0" w:firstRow="1" w:lastRow="0" w:firstColumn="1" w:lastColumn="0" w:noHBand="0" w:noVBand="1"/>
      </w:tblPr>
      <w:tblGrid>
        <w:gridCol w:w="2620"/>
        <w:gridCol w:w="6440"/>
      </w:tblGrid>
      <w:tr w:rsidR="00BF5E02" w:rsidRPr="00BF5E02" w14:paraId="752CC724" w14:textId="77777777" w:rsidTr="00B20533">
        <w:tc>
          <w:tcPr>
            <w:tcW w:w="2620" w:type="dxa"/>
            <w:shd w:val="clear" w:color="auto" w:fill="E7E6E6" w:themeFill="background2"/>
          </w:tcPr>
          <w:p w14:paraId="3088C503" w14:textId="77777777" w:rsidR="00BF5E02" w:rsidRPr="00BF5E02" w:rsidRDefault="00BF5E02" w:rsidP="0091296A">
            <w:pPr>
              <w:rPr>
                <w:b/>
                <w:sz w:val="20"/>
              </w:rPr>
            </w:pPr>
            <w:r w:rsidRPr="00BF5E02">
              <w:rPr>
                <w:b/>
                <w:sz w:val="20"/>
              </w:rPr>
              <w:t>Attribuut</w:t>
            </w:r>
          </w:p>
        </w:tc>
        <w:tc>
          <w:tcPr>
            <w:tcW w:w="6440" w:type="dxa"/>
            <w:shd w:val="clear" w:color="auto" w:fill="E7E6E6" w:themeFill="background2"/>
            <w:noWrap/>
          </w:tcPr>
          <w:p w14:paraId="09FACA3A" w14:textId="77777777" w:rsidR="00BF5E02" w:rsidRPr="00BF5E02" w:rsidRDefault="00BF5E02" w:rsidP="0091296A">
            <w:pPr>
              <w:rPr>
                <w:sz w:val="20"/>
              </w:rPr>
            </w:pPr>
            <w:r w:rsidRPr="00BF5E02">
              <w:rPr>
                <w:b/>
                <w:sz w:val="20"/>
              </w:rPr>
              <w:t>StUF BG 3.10-tag</w:t>
            </w:r>
          </w:p>
        </w:tc>
      </w:tr>
      <w:tr w:rsidR="00BF5E02" w:rsidRPr="00BF5E02" w14:paraId="6AF6BDB2" w14:textId="77777777" w:rsidTr="00BF5E02">
        <w:tc>
          <w:tcPr>
            <w:tcW w:w="2620" w:type="dxa"/>
          </w:tcPr>
          <w:p w14:paraId="51E0B97F" w14:textId="77777777" w:rsidR="00BF5E02" w:rsidRPr="00BF5E02" w:rsidRDefault="00BF5E02" w:rsidP="0091296A">
            <w:pPr>
              <w:rPr>
                <w:sz w:val="20"/>
              </w:rPr>
            </w:pPr>
            <w:r w:rsidRPr="00BF5E02">
              <w:rPr>
                <w:sz w:val="20"/>
              </w:rPr>
              <w:t>Vestigingsnummer</w:t>
            </w:r>
          </w:p>
        </w:tc>
        <w:tc>
          <w:tcPr>
            <w:tcW w:w="6440" w:type="dxa"/>
            <w:noWrap/>
            <w:hideMark/>
          </w:tcPr>
          <w:p w14:paraId="35391C12" w14:textId="77777777" w:rsidR="00BF5E02" w:rsidRPr="00BF5E02" w:rsidRDefault="00BF5E02" w:rsidP="0091296A">
            <w:pPr>
              <w:rPr>
                <w:sz w:val="20"/>
              </w:rPr>
            </w:pPr>
            <w:r w:rsidRPr="00BF5E02">
              <w:rPr>
                <w:sz w:val="20"/>
              </w:rPr>
              <w:t>VES/vestigingsnummer</w:t>
            </w:r>
          </w:p>
        </w:tc>
      </w:tr>
      <w:tr w:rsidR="00BF5E02" w:rsidRPr="00BF5E02" w14:paraId="1B2ABBC4" w14:textId="77777777" w:rsidTr="00BF5E02">
        <w:tc>
          <w:tcPr>
            <w:tcW w:w="2620" w:type="dxa"/>
          </w:tcPr>
          <w:p w14:paraId="16D849BB" w14:textId="77777777" w:rsidR="00BF5E02" w:rsidRPr="00BF5E02" w:rsidRDefault="00BF5E02" w:rsidP="0091296A">
            <w:pPr>
              <w:rPr>
                <w:sz w:val="20"/>
              </w:rPr>
            </w:pPr>
            <w:r w:rsidRPr="00BF5E02">
              <w:rPr>
                <w:sz w:val="20"/>
              </w:rPr>
              <w:t>Indicatie authentiek</w:t>
            </w:r>
          </w:p>
        </w:tc>
        <w:tc>
          <w:tcPr>
            <w:tcW w:w="6440" w:type="dxa"/>
            <w:noWrap/>
            <w:hideMark/>
          </w:tcPr>
          <w:p w14:paraId="02914C5A" w14:textId="77777777" w:rsidR="00BF5E02" w:rsidRPr="00BF5E02" w:rsidRDefault="00BF5E02" w:rsidP="0091296A">
            <w:pPr>
              <w:rPr>
                <w:sz w:val="20"/>
              </w:rPr>
            </w:pPr>
            <w:r w:rsidRPr="00BF5E02">
              <w:rPr>
                <w:sz w:val="20"/>
              </w:rPr>
              <w:t>VES/authentiek</w:t>
            </w:r>
          </w:p>
        </w:tc>
      </w:tr>
      <w:tr w:rsidR="00BF5E02" w:rsidRPr="00BF5E02" w14:paraId="56F37459" w14:textId="77777777" w:rsidTr="00BF5E02">
        <w:tc>
          <w:tcPr>
            <w:tcW w:w="2620" w:type="dxa"/>
          </w:tcPr>
          <w:p w14:paraId="517201FB" w14:textId="77777777" w:rsidR="00BF5E02" w:rsidRPr="00BF5E02" w:rsidRDefault="00BF5E02" w:rsidP="0091296A">
            <w:pPr>
              <w:rPr>
                <w:sz w:val="20"/>
              </w:rPr>
            </w:pPr>
            <w:r w:rsidRPr="00BF5E02">
              <w:rPr>
                <w:sz w:val="20"/>
              </w:rPr>
              <w:t>Volgorde</w:t>
            </w:r>
          </w:p>
        </w:tc>
        <w:tc>
          <w:tcPr>
            <w:tcW w:w="6440" w:type="dxa"/>
            <w:noWrap/>
          </w:tcPr>
          <w:p w14:paraId="1DC2D85F" w14:textId="77777777" w:rsidR="00BF5E02" w:rsidRPr="00BF5E02" w:rsidRDefault="00BF5E02" w:rsidP="0091296A">
            <w:pPr>
              <w:rPr>
                <w:sz w:val="20"/>
              </w:rPr>
            </w:pPr>
            <w:r w:rsidRPr="00BF5E02">
              <w:rPr>
                <w:sz w:val="20"/>
              </w:rPr>
              <w:t>VES/volgorde</w:t>
            </w:r>
          </w:p>
        </w:tc>
      </w:tr>
      <w:tr w:rsidR="00BF5E02" w:rsidRPr="00BF5E02" w14:paraId="63E29CFF" w14:textId="77777777" w:rsidTr="00BF5E02">
        <w:tc>
          <w:tcPr>
            <w:tcW w:w="2620" w:type="dxa"/>
          </w:tcPr>
          <w:p w14:paraId="54C3713E" w14:textId="77777777" w:rsidR="00BF5E02" w:rsidRPr="00BF5E02" w:rsidRDefault="00BF5E02" w:rsidP="0091296A">
            <w:pPr>
              <w:rPr>
                <w:sz w:val="20"/>
              </w:rPr>
            </w:pPr>
            <w:r w:rsidRPr="00BF5E02">
              <w:rPr>
                <w:sz w:val="20"/>
              </w:rPr>
              <w:t xml:space="preserve">Handelsnaam </w:t>
            </w:r>
          </w:p>
        </w:tc>
        <w:tc>
          <w:tcPr>
            <w:tcW w:w="6440" w:type="dxa"/>
            <w:noWrap/>
          </w:tcPr>
          <w:p w14:paraId="68DC3B7A" w14:textId="77777777" w:rsidR="00BF5E02" w:rsidRPr="00BF5E02" w:rsidRDefault="00BF5E02" w:rsidP="0091296A">
            <w:pPr>
              <w:rPr>
                <w:sz w:val="20"/>
              </w:rPr>
            </w:pPr>
            <w:r w:rsidRPr="00BF5E02">
              <w:rPr>
                <w:sz w:val="20"/>
              </w:rPr>
              <w:t>VES/handelsnaam</w:t>
            </w:r>
          </w:p>
        </w:tc>
      </w:tr>
      <w:tr w:rsidR="00BF5E02" w:rsidRPr="00BF5E02" w14:paraId="64E69970" w14:textId="77777777" w:rsidTr="00BF5E02">
        <w:tc>
          <w:tcPr>
            <w:tcW w:w="2620" w:type="dxa"/>
          </w:tcPr>
          <w:p w14:paraId="07ADCF23" w14:textId="77777777" w:rsidR="00BF5E02" w:rsidRPr="00BF5E02" w:rsidRDefault="00BF5E02" w:rsidP="0091296A">
            <w:pPr>
              <w:rPr>
                <w:sz w:val="20"/>
              </w:rPr>
            </w:pPr>
            <w:r w:rsidRPr="00BF5E02">
              <w:rPr>
                <w:sz w:val="20"/>
              </w:rPr>
              <w:t>Handelsnaam verkort</w:t>
            </w:r>
          </w:p>
        </w:tc>
        <w:tc>
          <w:tcPr>
            <w:tcW w:w="6440" w:type="dxa"/>
            <w:noWrap/>
          </w:tcPr>
          <w:p w14:paraId="31F025CB" w14:textId="77777777" w:rsidR="00BF5E02" w:rsidRPr="00BF5E02" w:rsidRDefault="00BF5E02" w:rsidP="0091296A">
            <w:pPr>
              <w:rPr>
                <w:sz w:val="20"/>
              </w:rPr>
            </w:pPr>
            <w:r w:rsidRPr="00BF5E02">
              <w:rPr>
                <w:sz w:val="20"/>
              </w:rPr>
              <w:t>VES/</w:t>
            </w:r>
            <w:proofErr w:type="spellStart"/>
            <w:r w:rsidRPr="00BF5E02">
              <w:rPr>
                <w:sz w:val="20"/>
              </w:rPr>
              <w:t>handelsnaamVerkort</w:t>
            </w:r>
            <w:proofErr w:type="spellEnd"/>
          </w:p>
        </w:tc>
      </w:tr>
      <w:tr w:rsidR="00BF5E02" w:rsidRPr="00BF5E02" w14:paraId="10001DA8" w14:textId="77777777" w:rsidTr="00BF5E02">
        <w:tc>
          <w:tcPr>
            <w:tcW w:w="2620" w:type="dxa"/>
          </w:tcPr>
          <w:p w14:paraId="7D993C78" w14:textId="77777777" w:rsidR="00BF5E02" w:rsidRPr="00BF5E02" w:rsidRDefault="00BF5E02" w:rsidP="0091296A">
            <w:pPr>
              <w:rPr>
                <w:sz w:val="20"/>
              </w:rPr>
            </w:pPr>
            <w:r w:rsidRPr="00BF5E02">
              <w:rPr>
                <w:sz w:val="20"/>
              </w:rPr>
              <w:t>Datum aanvang</w:t>
            </w:r>
          </w:p>
        </w:tc>
        <w:tc>
          <w:tcPr>
            <w:tcW w:w="6440" w:type="dxa"/>
            <w:noWrap/>
          </w:tcPr>
          <w:p w14:paraId="7AB1BF2D" w14:textId="77777777" w:rsidR="00BF5E02" w:rsidRPr="00BF5E02" w:rsidRDefault="00BF5E02" w:rsidP="0091296A">
            <w:pPr>
              <w:rPr>
                <w:sz w:val="20"/>
              </w:rPr>
            </w:pPr>
            <w:r w:rsidRPr="00BF5E02">
              <w:rPr>
                <w:sz w:val="20"/>
              </w:rPr>
              <w:t>VES/</w:t>
            </w:r>
            <w:proofErr w:type="spellStart"/>
            <w:r w:rsidRPr="00BF5E02">
              <w:rPr>
                <w:sz w:val="20"/>
              </w:rPr>
              <w:t>datumAanvang</w:t>
            </w:r>
            <w:proofErr w:type="spellEnd"/>
          </w:p>
        </w:tc>
      </w:tr>
      <w:tr w:rsidR="00BF5E02" w:rsidRPr="00BF5E02" w14:paraId="46612ADA" w14:textId="77777777" w:rsidTr="00BF5E02">
        <w:tc>
          <w:tcPr>
            <w:tcW w:w="2620" w:type="dxa"/>
          </w:tcPr>
          <w:p w14:paraId="6F7E76B1" w14:textId="77777777" w:rsidR="00BF5E02" w:rsidRPr="00BF5E02" w:rsidRDefault="00BF5E02" w:rsidP="0091296A">
            <w:pPr>
              <w:rPr>
                <w:sz w:val="20"/>
              </w:rPr>
            </w:pPr>
            <w:r w:rsidRPr="00BF5E02">
              <w:rPr>
                <w:sz w:val="20"/>
              </w:rPr>
              <w:t>Datum einde</w:t>
            </w:r>
          </w:p>
        </w:tc>
        <w:tc>
          <w:tcPr>
            <w:tcW w:w="6440" w:type="dxa"/>
            <w:noWrap/>
          </w:tcPr>
          <w:p w14:paraId="619C5B23" w14:textId="77777777" w:rsidR="00BF5E02" w:rsidRPr="00BF5E02" w:rsidRDefault="00BF5E02" w:rsidP="0091296A">
            <w:pPr>
              <w:rPr>
                <w:sz w:val="20"/>
              </w:rPr>
            </w:pPr>
            <w:r w:rsidRPr="00BF5E02">
              <w:rPr>
                <w:sz w:val="20"/>
              </w:rPr>
              <w:t>VES/</w:t>
            </w:r>
            <w:proofErr w:type="spellStart"/>
            <w:r w:rsidRPr="00BF5E02">
              <w:rPr>
                <w:sz w:val="20"/>
              </w:rPr>
              <w:t>datumEinde</w:t>
            </w:r>
            <w:proofErr w:type="spellEnd"/>
          </w:p>
        </w:tc>
      </w:tr>
      <w:tr w:rsidR="00BF5E02" w:rsidRPr="00BF5E02" w14:paraId="7021BA4B" w14:textId="77777777" w:rsidTr="00BF5E02">
        <w:tc>
          <w:tcPr>
            <w:tcW w:w="2620" w:type="dxa"/>
          </w:tcPr>
          <w:p w14:paraId="18B5BE92" w14:textId="77777777" w:rsidR="00BF5E02" w:rsidRPr="00BF5E02" w:rsidRDefault="00BF5E02" w:rsidP="0091296A">
            <w:pPr>
              <w:rPr>
                <w:sz w:val="20"/>
              </w:rPr>
            </w:pPr>
            <w:r w:rsidRPr="00BF5E02">
              <w:rPr>
                <w:sz w:val="20"/>
              </w:rPr>
              <w:t>Typering vestiging</w:t>
            </w:r>
          </w:p>
        </w:tc>
        <w:tc>
          <w:tcPr>
            <w:tcW w:w="6440" w:type="dxa"/>
            <w:noWrap/>
          </w:tcPr>
          <w:p w14:paraId="0F5CA48F" w14:textId="77777777" w:rsidR="00BF5E02" w:rsidRPr="00BF5E02" w:rsidRDefault="00BF5E02" w:rsidP="0091296A">
            <w:pPr>
              <w:rPr>
                <w:sz w:val="20"/>
              </w:rPr>
            </w:pPr>
            <w:r w:rsidRPr="00BF5E02">
              <w:rPr>
                <w:sz w:val="20"/>
              </w:rPr>
              <w:t>VES/</w:t>
            </w:r>
            <w:proofErr w:type="spellStart"/>
            <w:r w:rsidRPr="00BF5E02">
              <w:rPr>
                <w:sz w:val="20"/>
              </w:rPr>
              <w:t>typeringVestiging</w:t>
            </w:r>
            <w:proofErr w:type="spellEnd"/>
          </w:p>
        </w:tc>
      </w:tr>
      <w:tr w:rsidR="00BF5E02" w:rsidRPr="00BF5E02" w14:paraId="57CD2BC7" w14:textId="77777777" w:rsidTr="00BF5E02">
        <w:tc>
          <w:tcPr>
            <w:tcW w:w="2620" w:type="dxa"/>
          </w:tcPr>
          <w:p w14:paraId="58F4BFDD" w14:textId="77777777" w:rsidR="00BF5E02" w:rsidRPr="00BF5E02" w:rsidRDefault="00BF5E02" w:rsidP="0091296A">
            <w:pPr>
              <w:rPr>
                <w:sz w:val="20"/>
              </w:rPr>
            </w:pPr>
            <w:r w:rsidRPr="00BF5E02">
              <w:rPr>
                <w:sz w:val="20"/>
              </w:rPr>
              <w:t>Woonplaatsnaam</w:t>
            </w:r>
          </w:p>
        </w:tc>
        <w:tc>
          <w:tcPr>
            <w:tcW w:w="6440" w:type="dxa"/>
            <w:noWrap/>
          </w:tcPr>
          <w:p w14:paraId="40715B6D"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wpl.woonplaatsnaam</w:t>
            </w:r>
            <w:proofErr w:type="spellEnd"/>
          </w:p>
        </w:tc>
      </w:tr>
      <w:tr w:rsidR="00BF5E02" w:rsidRPr="00BF5E02" w14:paraId="670CF14C" w14:textId="77777777" w:rsidTr="00BF5E02">
        <w:tc>
          <w:tcPr>
            <w:tcW w:w="2620" w:type="dxa"/>
          </w:tcPr>
          <w:p w14:paraId="7515608F" w14:textId="77777777" w:rsidR="00BF5E02" w:rsidRPr="00BF5E02" w:rsidRDefault="00BF5E02" w:rsidP="0091296A">
            <w:pPr>
              <w:rPr>
                <w:sz w:val="20"/>
              </w:rPr>
            </w:pPr>
            <w:r w:rsidRPr="00BF5E02">
              <w:rPr>
                <w:sz w:val="20"/>
              </w:rPr>
              <w:t>Openbare ruimte naam</w:t>
            </w:r>
          </w:p>
        </w:tc>
        <w:tc>
          <w:tcPr>
            <w:tcW w:w="6440" w:type="dxa"/>
            <w:noWrap/>
          </w:tcPr>
          <w:p w14:paraId="50264409"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gor.openbareRuimteNaam</w:t>
            </w:r>
            <w:proofErr w:type="spellEnd"/>
          </w:p>
        </w:tc>
      </w:tr>
      <w:tr w:rsidR="00BF5E02" w:rsidRPr="00BF5E02" w14:paraId="7A9A3ACC" w14:textId="77777777" w:rsidTr="00BF5E02">
        <w:tc>
          <w:tcPr>
            <w:tcW w:w="2620" w:type="dxa"/>
          </w:tcPr>
          <w:p w14:paraId="7691DD41" w14:textId="77777777" w:rsidR="00BF5E02" w:rsidRPr="00BF5E02" w:rsidRDefault="00BF5E02" w:rsidP="0091296A">
            <w:pPr>
              <w:rPr>
                <w:sz w:val="20"/>
              </w:rPr>
            </w:pPr>
            <w:r w:rsidRPr="00BF5E02">
              <w:rPr>
                <w:sz w:val="20"/>
              </w:rPr>
              <w:t>Straatnaam</w:t>
            </w:r>
          </w:p>
        </w:tc>
        <w:tc>
          <w:tcPr>
            <w:tcW w:w="6440" w:type="dxa"/>
            <w:noWrap/>
          </w:tcPr>
          <w:p w14:paraId="54E1EEFD"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gor.straatnaam</w:t>
            </w:r>
            <w:proofErr w:type="spellEnd"/>
          </w:p>
        </w:tc>
      </w:tr>
      <w:tr w:rsidR="00BF5E02" w:rsidRPr="00BF5E02" w14:paraId="7FBABF2F" w14:textId="77777777" w:rsidTr="00BF5E02">
        <w:tc>
          <w:tcPr>
            <w:tcW w:w="2620" w:type="dxa"/>
          </w:tcPr>
          <w:p w14:paraId="09CE8A9D" w14:textId="77777777" w:rsidR="00BF5E02" w:rsidRPr="00BF5E02" w:rsidRDefault="00BF5E02" w:rsidP="0091296A">
            <w:pPr>
              <w:rPr>
                <w:sz w:val="20"/>
              </w:rPr>
            </w:pPr>
            <w:r w:rsidRPr="00BF5E02">
              <w:rPr>
                <w:sz w:val="20"/>
              </w:rPr>
              <w:t>Postcode</w:t>
            </w:r>
          </w:p>
        </w:tc>
        <w:tc>
          <w:tcPr>
            <w:tcW w:w="6440" w:type="dxa"/>
            <w:noWrap/>
          </w:tcPr>
          <w:p w14:paraId="53A86F18"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aoa.postcode</w:t>
            </w:r>
            <w:proofErr w:type="spellEnd"/>
          </w:p>
        </w:tc>
      </w:tr>
      <w:tr w:rsidR="00BF5E02" w:rsidRPr="00BF5E02" w14:paraId="2FB40E08" w14:textId="77777777" w:rsidTr="00BF5E02">
        <w:tc>
          <w:tcPr>
            <w:tcW w:w="2620" w:type="dxa"/>
          </w:tcPr>
          <w:p w14:paraId="3A457B9D" w14:textId="77777777" w:rsidR="00BF5E02" w:rsidRPr="00BF5E02" w:rsidRDefault="00BF5E02" w:rsidP="0091296A">
            <w:pPr>
              <w:rPr>
                <w:sz w:val="20"/>
              </w:rPr>
            </w:pPr>
            <w:r w:rsidRPr="00BF5E02">
              <w:rPr>
                <w:sz w:val="20"/>
              </w:rPr>
              <w:t>Huisnummer</w:t>
            </w:r>
          </w:p>
        </w:tc>
        <w:tc>
          <w:tcPr>
            <w:tcW w:w="6440" w:type="dxa"/>
            <w:noWrap/>
          </w:tcPr>
          <w:p w14:paraId="16A41486"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aoa.huisnummer</w:t>
            </w:r>
            <w:proofErr w:type="spellEnd"/>
          </w:p>
        </w:tc>
      </w:tr>
      <w:tr w:rsidR="00BF5E02" w:rsidRPr="00BF5E02" w14:paraId="259C8D74" w14:textId="77777777" w:rsidTr="00BF5E02">
        <w:tc>
          <w:tcPr>
            <w:tcW w:w="2620" w:type="dxa"/>
          </w:tcPr>
          <w:p w14:paraId="298B08F9" w14:textId="77777777" w:rsidR="00BF5E02" w:rsidRPr="00BF5E02" w:rsidRDefault="00BF5E02" w:rsidP="0091296A">
            <w:pPr>
              <w:rPr>
                <w:sz w:val="20"/>
              </w:rPr>
            </w:pPr>
            <w:r w:rsidRPr="00BF5E02">
              <w:rPr>
                <w:sz w:val="20"/>
              </w:rPr>
              <w:t>Huisletter</w:t>
            </w:r>
          </w:p>
        </w:tc>
        <w:tc>
          <w:tcPr>
            <w:tcW w:w="6440" w:type="dxa"/>
            <w:noWrap/>
          </w:tcPr>
          <w:p w14:paraId="55E3F78C"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aoa.huisletter</w:t>
            </w:r>
            <w:proofErr w:type="spellEnd"/>
          </w:p>
        </w:tc>
      </w:tr>
      <w:tr w:rsidR="00BF5E02" w:rsidRPr="00BF5E02" w14:paraId="54177C04" w14:textId="77777777" w:rsidTr="00BF5E02">
        <w:tc>
          <w:tcPr>
            <w:tcW w:w="2620" w:type="dxa"/>
          </w:tcPr>
          <w:p w14:paraId="01EB5B95" w14:textId="77777777" w:rsidR="00BF5E02" w:rsidRPr="00BF5E02" w:rsidRDefault="00BF5E02" w:rsidP="0091296A">
            <w:pPr>
              <w:rPr>
                <w:sz w:val="20"/>
              </w:rPr>
            </w:pPr>
            <w:r w:rsidRPr="00BF5E02">
              <w:rPr>
                <w:sz w:val="20"/>
              </w:rPr>
              <w:t>Huisnummertoevoeging</w:t>
            </w:r>
          </w:p>
        </w:tc>
        <w:tc>
          <w:tcPr>
            <w:tcW w:w="6440" w:type="dxa"/>
            <w:noWrap/>
          </w:tcPr>
          <w:p w14:paraId="3D251EB3" w14:textId="77777777" w:rsidR="00BF5E02" w:rsidRPr="00BF5E02" w:rsidRDefault="00BF5E02" w:rsidP="0091296A">
            <w:pPr>
              <w:rPr>
                <w:sz w:val="20"/>
              </w:rPr>
            </w:pPr>
            <w:r w:rsidRPr="00BF5E02">
              <w:rPr>
                <w:rFonts w:cs="Arial"/>
                <w:sz w:val="20"/>
              </w:rPr>
              <w:t>VES/</w:t>
            </w:r>
            <w:r w:rsidRPr="00BF5E02">
              <w:rPr>
                <w:sz w:val="20"/>
              </w:rPr>
              <w:t>verblijfsadres/</w:t>
            </w:r>
            <w:proofErr w:type="spellStart"/>
            <w:r w:rsidRPr="00BF5E02">
              <w:rPr>
                <w:sz w:val="20"/>
              </w:rPr>
              <w:t>aoa.huisnummertoevoeging</w:t>
            </w:r>
            <w:proofErr w:type="spellEnd"/>
          </w:p>
        </w:tc>
      </w:tr>
      <w:tr w:rsidR="00BF5E02" w:rsidRPr="00BF5E02" w14:paraId="2ADFF887" w14:textId="77777777" w:rsidTr="00BF5E02">
        <w:tc>
          <w:tcPr>
            <w:tcW w:w="2620" w:type="dxa"/>
          </w:tcPr>
          <w:p w14:paraId="23FD7EC5" w14:textId="77777777" w:rsidR="00BF5E02" w:rsidRPr="00BF5E02" w:rsidRDefault="00BF5E02" w:rsidP="0091296A">
            <w:pPr>
              <w:rPr>
                <w:sz w:val="20"/>
              </w:rPr>
            </w:pPr>
            <w:r w:rsidRPr="00BF5E02">
              <w:rPr>
                <w:sz w:val="20"/>
              </w:rPr>
              <w:t>Adres buitenland 1</w:t>
            </w:r>
          </w:p>
        </w:tc>
        <w:tc>
          <w:tcPr>
            <w:tcW w:w="6440" w:type="dxa"/>
            <w:noWrap/>
          </w:tcPr>
          <w:p w14:paraId="4EF512D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/sub.adresBuitenland1</w:t>
            </w:r>
          </w:p>
        </w:tc>
      </w:tr>
      <w:tr w:rsidR="00BF5E02" w:rsidRPr="00BF5E02" w14:paraId="6DB40D17" w14:textId="77777777" w:rsidTr="00BF5E02">
        <w:tc>
          <w:tcPr>
            <w:tcW w:w="2620" w:type="dxa"/>
          </w:tcPr>
          <w:p w14:paraId="6D4E1EA5" w14:textId="77777777" w:rsidR="00BF5E02" w:rsidRPr="00BF5E02" w:rsidRDefault="00BF5E02" w:rsidP="0091296A">
            <w:pPr>
              <w:rPr>
                <w:sz w:val="20"/>
              </w:rPr>
            </w:pPr>
            <w:r w:rsidRPr="00BF5E02">
              <w:rPr>
                <w:sz w:val="20"/>
              </w:rPr>
              <w:t>Adres buitenland 2</w:t>
            </w:r>
          </w:p>
        </w:tc>
        <w:tc>
          <w:tcPr>
            <w:tcW w:w="6440" w:type="dxa"/>
            <w:noWrap/>
          </w:tcPr>
          <w:p w14:paraId="68FA8458"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/sub.adresBuitenland2</w:t>
            </w:r>
          </w:p>
        </w:tc>
      </w:tr>
      <w:tr w:rsidR="00BF5E02" w:rsidRPr="00BF5E02" w14:paraId="1F6D91C0" w14:textId="77777777" w:rsidTr="00BF5E02">
        <w:tc>
          <w:tcPr>
            <w:tcW w:w="2620" w:type="dxa"/>
          </w:tcPr>
          <w:p w14:paraId="2F67257D" w14:textId="77777777" w:rsidR="00BF5E02" w:rsidRPr="00BF5E02" w:rsidRDefault="00BF5E02" w:rsidP="0091296A">
            <w:pPr>
              <w:rPr>
                <w:sz w:val="20"/>
              </w:rPr>
            </w:pPr>
            <w:r w:rsidRPr="00BF5E02">
              <w:rPr>
                <w:sz w:val="20"/>
              </w:rPr>
              <w:t>Adres buitenland 3</w:t>
            </w:r>
          </w:p>
        </w:tc>
        <w:tc>
          <w:tcPr>
            <w:tcW w:w="6440" w:type="dxa"/>
            <w:noWrap/>
          </w:tcPr>
          <w:p w14:paraId="23160940"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verblijfBuitenland</w:t>
            </w:r>
            <w:proofErr w:type="spellEnd"/>
            <w:r w:rsidRPr="00BF5E02">
              <w:rPr>
                <w:sz w:val="20"/>
              </w:rPr>
              <w:t>/sub.adresBuitenland3</w:t>
            </w:r>
          </w:p>
        </w:tc>
      </w:tr>
      <w:tr w:rsidR="00BF5E02" w:rsidRPr="00E9384B" w14:paraId="12F4CFB6" w14:textId="77777777" w:rsidTr="00BF5E02">
        <w:tc>
          <w:tcPr>
            <w:tcW w:w="2620" w:type="dxa"/>
          </w:tcPr>
          <w:p w14:paraId="497D40C0" w14:textId="77777777" w:rsidR="00BF5E02" w:rsidRPr="00BF5E02" w:rsidRDefault="00BF5E02" w:rsidP="0091296A">
            <w:pPr>
              <w:rPr>
                <w:sz w:val="20"/>
              </w:rPr>
            </w:pPr>
            <w:r w:rsidRPr="00BF5E02">
              <w:rPr>
                <w:sz w:val="20"/>
              </w:rPr>
              <w:t xml:space="preserve">Identificatiecode </w:t>
            </w:r>
            <w:proofErr w:type="spellStart"/>
            <w:r w:rsidRPr="00BF5E02">
              <w:rPr>
                <w:sz w:val="20"/>
              </w:rPr>
              <w:t>Adresseerbaar</w:t>
            </w:r>
            <w:proofErr w:type="spellEnd"/>
            <w:r w:rsidRPr="00BF5E02">
              <w:rPr>
                <w:sz w:val="20"/>
              </w:rPr>
              <w:t xml:space="preserve"> Object Aanduiding</w:t>
            </w:r>
          </w:p>
        </w:tc>
        <w:tc>
          <w:tcPr>
            <w:tcW w:w="6440" w:type="dxa"/>
            <w:noWrap/>
          </w:tcPr>
          <w:p w14:paraId="6529E2F5" w14:textId="77777777" w:rsidR="00BF5E02" w:rsidRPr="00BF5E02" w:rsidRDefault="00BF5E02" w:rsidP="0091296A">
            <w:pPr>
              <w:rPr>
                <w:rFonts w:cs="Arial"/>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aoa.identificatie</w:t>
            </w:r>
            <w:proofErr w:type="spellEnd"/>
          </w:p>
        </w:tc>
      </w:tr>
      <w:tr w:rsidR="00BF5E02" w:rsidRPr="00BF5E02" w14:paraId="211F7595" w14:textId="77777777" w:rsidTr="00BF5E02">
        <w:tc>
          <w:tcPr>
            <w:tcW w:w="2620" w:type="dxa"/>
          </w:tcPr>
          <w:p w14:paraId="54D13283" w14:textId="77777777" w:rsidR="00BF5E02" w:rsidRPr="00BF5E02" w:rsidRDefault="00BF5E02" w:rsidP="0091296A">
            <w:pPr>
              <w:rPr>
                <w:sz w:val="20"/>
              </w:rPr>
            </w:pPr>
            <w:r w:rsidRPr="00BF5E02">
              <w:rPr>
                <w:sz w:val="20"/>
              </w:rPr>
              <w:t>Woonplaatsnaam</w:t>
            </w:r>
          </w:p>
        </w:tc>
        <w:tc>
          <w:tcPr>
            <w:tcW w:w="6440" w:type="dxa"/>
            <w:noWrap/>
          </w:tcPr>
          <w:p w14:paraId="788BAAAC"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wpl.woonplaatsNaam</w:t>
            </w:r>
            <w:proofErr w:type="spellEnd"/>
          </w:p>
        </w:tc>
      </w:tr>
      <w:tr w:rsidR="00BF5E02" w:rsidRPr="00BF5E02" w14:paraId="3EA08355" w14:textId="77777777" w:rsidTr="00BF5E02">
        <w:tc>
          <w:tcPr>
            <w:tcW w:w="2620" w:type="dxa"/>
          </w:tcPr>
          <w:p w14:paraId="4EEE9A96" w14:textId="77777777" w:rsidR="00BF5E02" w:rsidRPr="00BF5E02" w:rsidRDefault="00BF5E02" w:rsidP="0091296A">
            <w:pPr>
              <w:rPr>
                <w:sz w:val="20"/>
              </w:rPr>
            </w:pPr>
            <w:r w:rsidRPr="00BF5E02">
              <w:rPr>
                <w:sz w:val="20"/>
              </w:rPr>
              <w:t>Openbare ruimte naam</w:t>
            </w:r>
          </w:p>
        </w:tc>
        <w:tc>
          <w:tcPr>
            <w:tcW w:w="6440" w:type="dxa"/>
            <w:noWrap/>
          </w:tcPr>
          <w:p w14:paraId="32AD54F2"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gor.openbareRuimteNaam</w:t>
            </w:r>
            <w:proofErr w:type="spellEnd"/>
          </w:p>
        </w:tc>
      </w:tr>
      <w:tr w:rsidR="00BF5E02" w:rsidRPr="00BF5E02" w14:paraId="30BAFA0C" w14:textId="77777777" w:rsidTr="00BF5E02">
        <w:tc>
          <w:tcPr>
            <w:tcW w:w="2620" w:type="dxa"/>
          </w:tcPr>
          <w:p w14:paraId="2EDB2F4B" w14:textId="77777777" w:rsidR="00BF5E02" w:rsidRPr="00BF5E02" w:rsidRDefault="00BF5E02" w:rsidP="0091296A">
            <w:pPr>
              <w:rPr>
                <w:sz w:val="20"/>
              </w:rPr>
            </w:pPr>
            <w:r w:rsidRPr="00BF5E02">
              <w:rPr>
                <w:sz w:val="20"/>
              </w:rPr>
              <w:t>Straatnaam</w:t>
            </w:r>
          </w:p>
        </w:tc>
        <w:tc>
          <w:tcPr>
            <w:tcW w:w="6440" w:type="dxa"/>
            <w:noWrap/>
          </w:tcPr>
          <w:p w14:paraId="29B21ACD" w14:textId="77777777" w:rsidR="00BF5E02" w:rsidRPr="00BF5E02" w:rsidRDefault="00BF5E02" w:rsidP="0091296A">
            <w:pPr>
              <w:rPr>
                <w:rFonts w:cs="Arial"/>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gor.straatnaam</w:t>
            </w:r>
            <w:proofErr w:type="spellEnd"/>
          </w:p>
        </w:tc>
      </w:tr>
      <w:tr w:rsidR="00BF5E02" w:rsidRPr="00BF5E02" w14:paraId="6F4BE562" w14:textId="77777777" w:rsidTr="00BF5E02">
        <w:tc>
          <w:tcPr>
            <w:tcW w:w="2620" w:type="dxa"/>
          </w:tcPr>
          <w:p w14:paraId="10177475" w14:textId="77777777" w:rsidR="00BF5E02" w:rsidRPr="00BF5E02" w:rsidRDefault="00BF5E02" w:rsidP="0091296A">
            <w:pPr>
              <w:rPr>
                <w:sz w:val="20"/>
              </w:rPr>
            </w:pPr>
            <w:r w:rsidRPr="00BF5E02">
              <w:rPr>
                <w:sz w:val="20"/>
              </w:rPr>
              <w:t>Postcode</w:t>
            </w:r>
          </w:p>
        </w:tc>
        <w:tc>
          <w:tcPr>
            <w:tcW w:w="6440" w:type="dxa"/>
            <w:noWrap/>
          </w:tcPr>
          <w:p w14:paraId="6EDB54AA"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/postcode</w:t>
            </w:r>
          </w:p>
        </w:tc>
      </w:tr>
      <w:tr w:rsidR="00BF5E02" w:rsidRPr="00BF5E02" w14:paraId="6F55E8A8" w14:textId="77777777" w:rsidTr="00BF5E02">
        <w:tc>
          <w:tcPr>
            <w:tcW w:w="2620" w:type="dxa"/>
          </w:tcPr>
          <w:p w14:paraId="4DABC288" w14:textId="77777777" w:rsidR="00BF5E02" w:rsidRPr="00BF5E02" w:rsidRDefault="00BF5E02" w:rsidP="0091296A">
            <w:pPr>
              <w:rPr>
                <w:sz w:val="20"/>
              </w:rPr>
            </w:pPr>
            <w:r w:rsidRPr="00BF5E02">
              <w:rPr>
                <w:sz w:val="20"/>
              </w:rPr>
              <w:t>Huisnummer</w:t>
            </w:r>
          </w:p>
        </w:tc>
        <w:tc>
          <w:tcPr>
            <w:tcW w:w="6440" w:type="dxa"/>
            <w:noWrap/>
          </w:tcPr>
          <w:p w14:paraId="5152C4D4"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aoa.huisnummer</w:t>
            </w:r>
            <w:proofErr w:type="spellEnd"/>
          </w:p>
        </w:tc>
      </w:tr>
      <w:tr w:rsidR="00BF5E02" w:rsidRPr="00E9384B" w14:paraId="5DD87CC0" w14:textId="77777777" w:rsidTr="00BF5E02">
        <w:tc>
          <w:tcPr>
            <w:tcW w:w="2620" w:type="dxa"/>
          </w:tcPr>
          <w:p w14:paraId="4DCB6799" w14:textId="77777777" w:rsidR="00BF5E02" w:rsidRPr="00BF5E02" w:rsidRDefault="00BF5E02" w:rsidP="0091296A">
            <w:pPr>
              <w:rPr>
                <w:sz w:val="20"/>
              </w:rPr>
            </w:pPr>
            <w:r w:rsidRPr="00BF5E02">
              <w:rPr>
                <w:sz w:val="20"/>
              </w:rPr>
              <w:t>Huisletter</w:t>
            </w:r>
          </w:p>
        </w:tc>
        <w:tc>
          <w:tcPr>
            <w:tcW w:w="6440" w:type="dxa"/>
            <w:noWrap/>
          </w:tcPr>
          <w:p w14:paraId="0F522816" w14:textId="77777777" w:rsidR="00BF5E02" w:rsidRPr="00BF5E02" w:rsidRDefault="00BF5E02" w:rsidP="0091296A">
            <w:pPr>
              <w:rPr>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aoa.huisletter</w:t>
            </w:r>
            <w:proofErr w:type="spellEnd"/>
          </w:p>
        </w:tc>
      </w:tr>
      <w:tr w:rsidR="00BF5E02" w:rsidRPr="00BF5E02" w14:paraId="4584D3F3" w14:textId="77777777" w:rsidTr="00BF5E02">
        <w:tc>
          <w:tcPr>
            <w:tcW w:w="2620" w:type="dxa"/>
          </w:tcPr>
          <w:p w14:paraId="5536CAC2" w14:textId="77777777" w:rsidR="00BF5E02" w:rsidRPr="00BF5E02" w:rsidRDefault="00BF5E02" w:rsidP="0091296A">
            <w:pPr>
              <w:rPr>
                <w:sz w:val="20"/>
              </w:rPr>
            </w:pPr>
            <w:r w:rsidRPr="00BF5E02">
              <w:rPr>
                <w:sz w:val="20"/>
              </w:rPr>
              <w:t>Huisnummertoevoeging</w:t>
            </w:r>
          </w:p>
        </w:tc>
        <w:tc>
          <w:tcPr>
            <w:tcW w:w="6440" w:type="dxa"/>
            <w:noWrap/>
          </w:tcPr>
          <w:p w14:paraId="320D5BBB"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aoa.huisnummertoevoeging</w:t>
            </w:r>
            <w:proofErr w:type="spellEnd"/>
          </w:p>
        </w:tc>
      </w:tr>
      <w:tr w:rsidR="00BF5E02" w:rsidRPr="00E9384B" w14:paraId="04CA6CE2" w14:textId="77777777" w:rsidTr="00BF5E02">
        <w:tc>
          <w:tcPr>
            <w:tcW w:w="2620" w:type="dxa"/>
          </w:tcPr>
          <w:p w14:paraId="13C3E1E7" w14:textId="77777777" w:rsidR="00BF5E02" w:rsidRPr="00BF5E02" w:rsidRDefault="00BF5E02" w:rsidP="0091296A">
            <w:pPr>
              <w:rPr>
                <w:sz w:val="20"/>
              </w:rPr>
            </w:pPr>
            <w:r w:rsidRPr="00BF5E02">
              <w:rPr>
                <w:sz w:val="20"/>
              </w:rPr>
              <w:t>Postadrestype</w:t>
            </w:r>
          </w:p>
        </w:tc>
        <w:tc>
          <w:tcPr>
            <w:tcW w:w="6440" w:type="dxa"/>
            <w:noWrap/>
          </w:tcPr>
          <w:p w14:paraId="5CBE1F7A" w14:textId="77777777" w:rsidR="00BF5E02" w:rsidRPr="00BF5E02" w:rsidRDefault="00BF5E02" w:rsidP="0091296A">
            <w:pPr>
              <w:rPr>
                <w:sz w:val="20"/>
                <w:lang w:val="en-US"/>
              </w:rPr>
            </w:pPr>
            <w:r w:rsidRPr="00BF5E02">
              <w:rPr>
                <w:rFonts w:cs="Arial"/>
                <w:sz w:val="20"/>
                <w:lang w:val="en-US"/>
              </w:rPr>
              <w:t>VES/</w:t>
            </w:r>
            <w:proofErr w:type="spellStart"/>
            <w:r w:rsidRPr="00BF5E02">
              <w:rPr>
                <w:rFonts w:cs="Arial"/>
                <w:sz w:val="20"/>
                <w:lang w:val="en-US"/>
              </w:rPr>
              <w:t>sub.</w:t>
            </w:r>
            <w:r w:rsidRPr="00BF5E02">
              <w:rPr>
                <w:sz w:val="20"/>
                <w:lang w:val="en-US"/>
              </w:rPr>
              <w:t>correspondentieAdres</w:t>
            </w:r>
            <w:proofErr w:type="spellEnd"/>
            <w:r w:rsidRPr="00BF5E02">
              <w:rPr>
                <w:sz w:val="20"/>
                <w:lang w:val="en-US"/>
              </w:rPr>
              <w:t>/</w:t>
            </w:r>
            <w:proofErr w:type="spellStart"/>
            <w:r w:rsidRPr="00BF5E02">
              <w:rPr>
                <w:sz w:val="20"/>
                <w:lang w:val="en-US"/>
              </w:rPr>
              <w:t>sub.postadresType</w:t>
            </w:r>
            <w:proofErr w:type="spellEnd"/>
          </w:p>
        </w:tc>
      </w:tr>
      <w:tr w:rsidR="00BF5E02" w:rsidRPr="00BF5E02" w14:paraId="2DA8824A" w14:textId="77777777" w:rsidTr="00BF5E02">
        <w:tc>
          <w:tcPr>
            <w:tcW w:w="2620" w:type="dxa"/>
          </w:tcPr>
          <w:p w14:paraId="64BFBA3E" w14:textId="77777777" w:rsidR="00BF5E02" w:rsidRPr="00BF5E02" w:rsidRDefault="00BF5E02" w:rsidP="0091296A">
            <w:pPr>
              <w:rPr>
                <w:sz w:val="20"/>
              </w:rPr>
            </w:pPr>
            <w:r w:rsidRPr="00BF5E02">
              <w:rPr>
                <w:sz w:val="20"/>
              </w:rPr>
              <w:t>Postadresnummer</w:t>
            </w:r>
          </w:p>
        </w:tc>
        <w:tc>
          <w:tcPr>
            <w:tcW w:w="6440" w:type="dxa"/>
            <w:noWrap/>
          </w:tcPr>
          <w:p w14:paraId="2A58D9CE"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sub.postadresNummer</w:t>
            </w:r>
            <w:proofErr w:type="spellEnd"/>
          </w:p>
        </w:tc>
      </w:tr>
      <w:tr w:rsidR="00BF5E02" w:rsidRPr="00BF5E02" w14:paraId="556E8928" w14:textId="77777777" w:rsidTr="00BF5E02">
        <w:tc>
          <w:tcPr>
            <w:tcW w:w="2620" w:type="dxa"/>
          </w:tcPr>
          <w:p w14:paraId="349B0B2E" w14:textId="77777777" w:rsidR="00BF5E02" w:rsidRPr="00BF5E02" w:rsidRDefault="00BF5E02" w:rsidP="0091296A">
            <w:pPr>
              <w:rPr>
                <w:sz w:val="20"/>
              </w:rPr>
            </w:pPr>
            <w:r w:rsidRPr="00BF5E02">
              <w:rPr>
                <w:sz w:val="20"/>
              </w:rPr>
              <w:t>Landcode</w:t>
            </w:r>
          </w:p>
        </w:tc>
        <w:tc>
          <w:tcPr>
            <w:tcW w:w="6440" w:type="dxa"/>
            <w:noWrap/>
          </w:tcPr>
          <w:p w14:paraId="3B08A35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lnd.landcode</w:t>
            </w:r>
            <w:proofErr w:type="spellEnd"/>
          </w:p>
        </w:tc>
      </w:tr>
      <w:tr w:rsidR="00BF5E02" w:rsidRPr="00BF5E02" w14:paraId="76F456A9" w14:textId="77777777" w:rsidTr="00BF5E02">
        <w:tc>
          <w:tcPr>
            <w:tcW w:w="2620" w:type="dxa"/>
          </w:tcPr>
          <w:p w14:paraId="0C90B3DA" w14:textId="77777777" w:rsidR="00BF5E02" w:rsidRPr="00BF5E02" w:rsidRDefault="00BF5E02" w:rsidP="0091296A">
            <w:pPr>
              <w:rPr>
                <w:sz w:val="20"/>
              </w:rPr>
            </w:pPr>
            <w:r w:rsidRPr="00BF5E02">
              <w:rPr>
                <w:sz w:val="20"/>
              </w:rPr>
              <w:t>Landnaam</w:t>
            </w:r>
          </w:p>
        </w:tc>
        <w:tc>
          <w:tcPr>
            <w:tcW w:w="6440" w:type="dxa"/>
            <w:noWrap/>
          </w:tcPr>
          <w:p w14:paraId="26507063"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w:t>
            </w:r>
            <w:proofErr w:type="spellStart"/>
            <w:r w:rsidRPr="00BF5E02">
              <w:rPr>
                <w:sz w:val="20"/>
              </w:rPr>
              <w:t>lnd.landnaam</w:t>
            </w:r>
            <w:proofErr w:type="spellEnd"/>
          </w:p>
        </w:tc>
      </w:tr>
      <w:tr w:rsidR="00BF5E02" w:rsidRPr="00BF5E02" w14:paraId="2037D1E3" w14:textId="77777777" w:rsidTr="00BF5E02">
        <w:tc>
          <w:tcPr>
            <w:tcW w:w="2620" w:type="dxa"/>
          </w:tcPr>
          <w:p w14:paraId="16AD834A" w14:textId="77777777" w:rsidR="00BF5E02" w:rsidRPr="00BF5E02" w:rsidRDefault="00BF5E02" w:rsidP="0091296A">
            <w:pPr>
              <w:rPr>
                <w:sz w:val="20"/>
              </w:rPr>
            </w:pPr>
            <w:r w:rsidRPr="00BF5E02">
              <w:rPr>
                <w:sz w:val="20"/>
              </w:rPr>
              <w:t>Adres buitenland 1</w:t>
            </w:r>
          </w:p>
        </w:tc>
        <w:tc>
          <w:tcPr>
            <w:tcW w:w="6440" w:type="dxa"/>
            <w:noWrap/>
          </w:tcPr>
          <w:p w14:paraId="199264F5"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/sub.adresBuitenland1</w:t>
            </w:r>
          </w:p>
        </w:tc>
      </w:tr>
      <w:tr w:rsidR="00BF5E02" w:rsidRPr="00BF5E02" w14:paraId="1DAA3085" w14:textId="77777777" w:rsidTr="00BF5E02">
        <w:tc>
          <w:tcPr>
            <w:tcW w:w="2620" w:type="dxa"/>
          </w:tcPr>
          <w:p w14:paraId="187BC4DD" w14:textId="77777777" w:rsidR="00BF5E02" w:rsidRPr="00BF5E02" w:rsidRDefault="00BF5E02" w:rsidP="0091296A">
            <w:pPr>
              <w:rPr>
                <w:sz w:val="20"/>
              </w:rPr>
            </w:pPr>
            <w:r w:rsidRPr="00BF5E02">
              <w:rPr>
                <w:sz w:val="20"/>
              </w:rPr>
              <w:t>Adres buitenland 2</w:t>
            </w:r>
          </w:p>
        </w:tc>
        <w:tc>
          <w:tcPr>
            <w:tcW w:w="6440" w:type="dxa"/>
            <w:noWrap/>
          </w:tcPr>
          <w:p w14:paraId="5F3C0C21"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/sub.adresBuitenland2</w:t>
            </w:r>
          </w:p>
        </w:tc>
      </w:tr>
      <w:tr w:rsidR="00BF5E02" w:rsidRPr="00BF5E02" w14:paraId="1BEDFA44" w14:textId="77777777" w:rsidTr="00BF5E02">
        <w:tc>
          <w:tcPr>
            <w:tcW w:w="2620" w:type="dxa"/>
          </w:tcPr>
          <w:p w14:paraId="251432B0" w14:textId="77777777" w:rsidR="00BF5E02" w:rsidRPr="00BF5E02" w:rsidRDefault="00BF5E02" w:rsidP="0091296A">
            <w:pPr>
              <w:rPr>
                <w:sz w:val="20"/>
              </w:rPr>
            </w:pPr>
            <w:r w:rsidRPr="00BF5E02">
              <w:rPr>
                <w:sz w:val="20"/>
              </w:rPr>
              <w:t>Adres buitenland 3</w:t>
            </w:r>
          </w:p>
        </w:tc>
        <w:tc>
          <w:tcPr>
            <w:tcW w:w="6440" w:type="dxa"/>
            <w:noWrap/>
          </w:tcPr>
          <w:p w14:paraId="12E951A6" w14:textId="77777777" w:rsidR="00BF5E02" w:rsidRPr="00BF5E02" w:rsidRDefault="00BF5E02" w:rsidP="0091296A">
            <w:pPr>
              <w:rPr>
                <w:sz w:val="20"/>
              </w:rPr>
            </w:pPr>
            <w:r w:rsidRPr="00BF5E02">
              <w:rPr>
                <w:rFonts w:cs="Arial"/>
                <w:sz w:val="20"/>
              </w:rPr>
              <w:t>VES/</w:t>
            </w:r>
            <w:proofErr w:type="spellStart"/>
            <w:r w:rsidRPr="00BF5E02">
              <w:rPr>
                <w:rFonts w:cs="Arial"/>
                <w:sz w:val="20"/>
              </w:rPr>
              <w:t>sub.</w:t>
            </w:r>
            <w:r w:rsidRPr="00BF5E02">
              <w:rPr>
                <w:sz w:val="20"/>
              </w:rPr>
              <w:t>correspondentieAdres</w:t>
            </w:r>
            <w:proofErr w:type="spellEnd"/>
            <w:r w:rsidRPr="00BF5E02">
              <w:rPr>
                <w:sz w:val="20"/>
              </w:rPr>
              <w:t>/sub.adresBuitenland3</w:t>
            </w:r>
          </w:p>
        </w:tc>
      </w:tr>
      <w:tr w:rsidR="00BF5E02" w:rsidRPr="00BF5E02" w14:paraId="38583DDE" w14:textId="77777777" w:rsidTr="00BF5E02">
        <w:tc>
          <w:tcPr>
            <w:tcW w:w="2620" w:type="dxa"/>
          </w:tcPr>
          <w:p w14:paraId="13A6B595" w14:textId="77777777" w:rsidR="00BF5E02" w:rsidRPr="00BF5E02" w:rsidRDefault="00BF5E02" w:rsidP="0091296A">
            <w:pPr>
              <w:rPr>
                <w:sz w:val="20"/>
              </w:rPr>
            </w:pPr>
            <w:r w:rsidRPr="00BF5E02">
              <w:rPr>
                <w:sz w:val="20"/>
              </w:rPr>
              <w:t>Telefoonnummer</w:t>
            </w:r>
          </w:p>
        </w:tc>
        <w:tc>
          <w:tcPr>
            <w:tcW w:w="6440" w:type="dxa"/>
            <w:noWrap/>
          </w:tcPr>
          <w:p w14:paraId="7D90D56A" w14:textId="77777777" w:rsidR="00BF5E02" w:rsidRPr="00BF5E02" w:rsidRDefault="00BF5E02" w:rsidP="0091296A">
            <w:pPr>
              <w:rPr>
                <w:sz w:val="20"/>
              </w:rPr>
            </w:pPr>
            <w:r w:rsidRPr="00BF5E02">
              <w:rPr>
                <w:sz w:val="20"/>
              </w:rPr>
              <w:t>VES/</w:t>
            </w:r>
            <w:proofErr w:type="spellStart"/>
            <w:r w:rsidRPr="00BF5E02">
              <w:rPr>
                <w:sz w:val="20"/>
              </w:rPr>
              <w:t>sub.telefoonnummer</w:t>
            </w:r>
            <w:proofErr w:type="spellEnd"/>
          </w:p>
        </w:tc>
      </w:tr>
      <w:tr w:rsidR="00BF5E02" w:rsidRPr="00BF5E02" w14:paraId="28D4B83B" w14:textId="77777777" w:rsidTr="00BF5E02">
        <w:tc>
          <w:tcPr>
            <w:tcW w:w="2620" w:type="dxa"/>
          </w:tcPr>
          <w:p w14:paraId="2C4A38F4" w14:textId="77777777" w:rsidR="00BF5E02" w:rsidRPr="00BF5E02" w:rsidRDefault="00BF5E02" w:rsidP="0091296A">
            <w:pPr>
              <w:rPr>
                <w:sz w:val="20"/>
              </w:rPr>
            </w:pPr>
            <w:r w:rsidRPr="00BF5E02">
              <w:rPr>
                <w:sz w:val="20"/>
              </w:rPr>
              <w:t>Faxnummer</w:t>
            </w:r>
          </w:p>
        </w:tc>
        <w:tc>
          <w:tcPr>
            <w:tcW w:w="6440" w:type="dxa"/>
            <w:noWrap/>
          </w:tcPr>
          <w:p w14:paraId="3677B12C" w14:textId="77777777" w:rsidR="00BF5E02" w:rsidRPr="00BF5E02" w:rsidRDefault="00BF5E02" w:rsidP="0091296A">
            <w:pPr>
              <w:rPr>
                <w:sz w:val="20"/>
              </w:rPr>
            </w:pPr>
            <w:r w:rsidRPr="00BF5E02">
              <w:rPr>
                <w:sz w:val="20"/>
              </w:rPr>
              <w:t>VES/</w:t>
            </w:r>
            <w:proofErr w:type="spellStart"/>
            <w:r w:rsidRPr="00BF5E02">
              <w:rPr>
                <w:sz w:val="20"/>
              </w:rPr>
              <w:t>sub.faxnummer</w:t>
            </w:r>
            <w:proofErr w:type="spellEnd"/>
          </w:p>
        </w:tc>
      </w:tr>
      <w:tr w:rsidR="00BF5E02" w:rsidRPr="00BF5E02" w14:paraId="61173BE0" w14:textId="77777777" w:rsidTr="00BF5E02">
        <w:tc>
          <w:tcPr>
            <w:tcW w:w="2620" w:type="dxa"/>
          </w:tcPr>
          <w:p w14:paraId="03AC81B5" w14:textId="77777777" w:rsidR="00BF5E02" w:rsidRPr="00BF5E02" w:rsidRDefault="00BF5E02" w:rsidP="0091296A">
            <w:pPr>
              <w:rPr>
                <w:sz w:val="20"/>
              </w:rPr>
            </w:pPr>
            <w:r w:rsidRPr="00BF5E02">
              <w:rPr>
                <w:sz w:val="20"/>
              </w:rPr>
              <w:t>E-mailadres</w:t>
            </w:r>
          </w:p>
        </w:tc>
        <w:tc>
          <w:tcPr>
            <w:tcW w:w="6440" w:type="dxa"/>
            <w:noWrap/>
          </w:tcPr>
          <w:p w14:paraId="0BF8C12B" w14:textId="77777777" w:rsidR="00BF5E02" w:rsidRPr="00BF5E02" w:rsidRDefault="00BF5E02" w:rsidP="0091296A">
            <w:pPr>
              <w:rPr>
                <w:sz w:val="20"/>
              </w:rPr>
            </w:pPr>
            <w:r w:rsidRPr="00BF5E02">
              <w:rPr>
                <w:sz w:val="20"/>
              </w:rPr>
              <w:t>VES/</w:t>
            </w:r>
            <w:proofErr w:type="spellStart"/>
            <w:r w:rsidRPr="00BF5E02">
              <w:rPr>
                <w:sz w:val="20"/>
              </w:rPr>
              <w:t>sub.emailadres</w:t>
            </w:r>
            <w:proofErr w:type="spellEnd"/>
          </w:p>
        </w:tc>
      </w:tr>
      <w:tr w:rsidR="00BF5E02" w:rsidRPr="00BF5E02" w14:paraId="7C220D41" w14:textId="77777777" w:rsidTr="00BF5E02">
        <w:tc>
          <w:tcPr>
            <w:tcW w:w="2620" w:type="dxa"/>
          </w:tcPr>
          <w:p w14:paraId="5360F57D" w14:textId="77777777" w:rsidR="00BF5E02" w:rsidRPr="00BF5E02" w:rsidRDefault="00BF5E02" w:rsidP="0091296A">
            <w:pPr>
              <w:rPr>
                <w:sz w:val="20"/>
              </w:rPr>
            </w:pPr>
            <w:r w:rsidRPr="00BF5E02">
              <w:rPr>
                <w:sz w:val="20"/>
              </w:rPr>
              <w:t>URL</w:t>
            </w:r>
          </w:p>
        </w:tc>
        <w:tc>
          <w:tcPr>
            <w:tcW w:w="6440" w:type="dxa"/>
            <w:noWrap/>
          </w:tcPr>
          <w:p w14:paraId="49B69294" w14:textId="77777777" w:rsidR="00BF5E02" w:rsidRPr="00BF5E02" w:rsidRDefault="00BF5E02" w:rsidP="0091296A">
            <w:pPr>
              <w:rPr>
                <w:sz w:val="20"/>
              </w:rPr>
            </w:pPr>
            <w:r w:rsidRPr="00BF5E02">
              <w:rPr>
                <w:sz w:val="20"/>
              </w:rPr>
              <w:t>VES/sub.url</w:t>
            </w:r>
          </w:p>
        </w:tc>
      </w:tr>
      <w:tr w:rsidR="00BF5E02" w:rsidRPr="00BF5E02" w14:paraId="680F7FDD" w14:textId="77777777" w:rsidTr="00BF5E02">
        <w:tc>
          <w:tcPr>
            <w:tcW w:w="2620" w:type="dxa"/>
          </w:tcPr>
          <w:p w14:paraId="4163807B" w14:textId="77777777" w:rsidR="00BF5E02" w:rsidRPr="00BF5E02" w:rsidRDefault="00BF5E02" w:rsidP="0091296A">
            <w:pPr>
              <w:rPr>
                <w:sz w:val="20"/>
              </w:rPr>
            </w:pPr>
            <w:r w:rsidRPr="00BF5E02">
              <w:rPr>
                <w:sz w:val="20"/>
              </w:rPr>
              <w:t>Bankrekeningnummer</w:t>
            </w:r>
          </w:p>
        </w:tc>
        <w:tc>
          <w:tcPr>
            <w:tcW w:w="6440" w:type="dxa"/>
            <w:noWrap/>
          </w:tcPr>
          <w:p w14:paraId="2144D0EB" w14:textId="77777777" w:rsidR="00BF5E02" w:rsidRPr="00BF5E02" w:rsidRDefault="00BF5E02" w:rsidP="0091296A">
            <w:pPr>
              <w:rPr>
                <w:sz w:val="20"/>
              </w:rPr>
            </w:pPr>
            <w:r w:rsidRPr="00BF5E02">
              <w:rPr>
                <w:sz w:val="20"/>
              </w:rPr>
              <w:t>VES/</w:t>
            </w:r>
            <w:proofErr w:type="spellStart"/>
            <w:r w:rsidRPr="00BF5E02">
              <w:rPr>
                <w:sz w:val="20"/>
              </w:rPr>
              <w:t>sub.rekeningnummerBankGiro</w:t>
            </w:r>
            <w:proofErr w:type="spellEnd"/>
          </w:p>
        </w:tc>
      </w:tr>
      <w:tr w:rsidR="00BF5E02" w:rsidRPr="00BF5E02" w14:paraId="4048276D" w14:textId="77777777" w:rsidTr="00BF5E02">
        <w:tc>
          <w:tcPr>
            <w:tcW w:w="2620" w:type="dxa"/>
          </w:tcPr>
          <w:p w14:paraId="35A93FD7" w14:textId="77777777" w:rsidR="00BF5E02" w:rsidRPr="00BF5E02" w:rsidRDefault="00BF5E02" w:rsidP="0091296A">
            <w:pPr>
              <w:rPr>
                <w:sz w:val="20"/>
              </w:rPr>
            </w:pPr>
            <w:r w:rsidRPr="00BF5E02">
              <w:rPr>
                <w:sz w:val="20"/>
              </w:rPr>
              <w:t>KvK-nummer</w:t>
            </w:r>
          </w:p>
        </w:tc>
        <w:tc>
          <w:tcPr>
            <w:tcW w:w="6440" w:type="dxa"/>
            <w:noWrap/>
          </w:tcPr>
          <w:p w14:paraId="3902ECEE" w14:textId="77777777" w:rsidR="00BF5E02" w:rsidRPr="00BF5E02" w:rsidRDefault="00BF5E02" w:rsidP="0091296A">
            <w:pPr>
              <w:rPr>
                <w:sz w:val="20"/>
              </w:rPr>
            </w:pPr>
            <w:r w:rsidRPr="00BF5E02">
              <w:rPr>
                <w:sz w:val="20"/>
              </w:rPr>
              <w:t>VES/</w:t>
            </w:r>
            <w:proofErr w:type="spellStart"/>
            <w:r w:rsidRPr="00BF5E02">
              <w:rPr>
                <w:sz w:val="20"/>
              </w:rPr>
              <w:t>oefentActiviteitenUitVoor</w:t>
            </w:r>
            <w:proofErr w:type="spellEnd"/>
            <w:r w:rsidRPr="00BF5E02">
              <w:rPr>
                <w:sz w:val="20"/>
              </w:rPr>
              <w:t>/</w:t>
            </w:r>
            <w:proofErr w:type="spellStart"/>
            <w:r w:rsidRPr="00BF5E02">
              <w:rPr>
                <w:sz w:val="20"/>
              </w:rPr>
              <w:t>kvkNummer</w:t>
            </w:r>
            <w:proofErr w:type="spellEnd"/>
          </w:p>
        </w:tc>
      </w:tr>
    </w:tbl>
    <w:p w14:paraId="2B1D4695" w14:textId="77777777" w:rsidR="00BF5E02" w:rsidRPr="00CC1ADD" w:rsidRDefault="00BF5E02" w:rsidP="00CF42B2">
      <w:pPr>
        <w:spacing w:after="0" w:line="240" w:lineRule="auto"/>
        <w:rPr>
          <w:sz w:val="20"/>
          <w:szCs w:val="20"/>
        </w:rPr>
      </w:pPr>
    </w:p>
    <w:p w14:paraId="1D298EA2" w14:textId="77777777" w:rsidR="008F1C6D" w:rsidRDefault="008F1C6D"/>
    <w:sectPr w:rsidR="008F1C6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C83B1D" w:rsidRDefault="00C83B1D" w:rsidP="0025339D">
      <w:pPr>
        <w:spacing w:after="0" w:line="240" w:lineRule="auto"/>
      </w:pPr>
      <w:r>
        <w:separator/>
      </w:r>
    </w:p>
  </w:endnote>
  <w:endnote w:type="continuationSeparator" w:id="0">
    <w:p w14:paraId="71100B7A" w14:textId="77777777" w:rsidR="00C83B1D" w:rsidRDefault="00C83B1D"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AF1916" w:rsidRDefault="00AF1916">
        <w:pPr>
          <w:pStyle w:val="Voettekst"/>
          <w:jc w:val="right"/>
        </w:pPr>
        <w:r>
          <w:fldChar w:fldCharType="begin"/>
        </w:r>
        <w:r>
          <w:instrText>PAGE   \* MERGEFORMAT</w:instrText>
        </w:r>
        <w:r>
          <w:fldChar w:fldCharType="separate"/>
        </w:r>
        <w:r w:rsidR="0059376A">
          <w:rPr>
            <w:noProof/>
          </w:rPr>
          <w:t>10</w:t>
        </w:r>
        <w:r>
          <w:fldChar w:fldCharType="end"/>
        </w:r>
      </w:p>
    </w:sdtContent>
  </w:sdt>
  <w:p w14:paraId="0BA0B663" w14:textId="77777777" w:rsidR="00AF1916" w:rsidRDefault="00AF191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C83B1D" w:rsidRDefault="00C83B1D" w:rsidP="0025339D">
      <w:pPr>
        <w:spacing w:after="0" w:line="240" w:lineRule="auto"/>
      </w:pPr>
      <w:r>
        <w:separator/>
      </w:r>
    </w:p>
  </w:footnote>
  <w:footnote w:type="continuationSeparator" w:id="0">
    <w:p w14:paraId="59026A47" w14:textId="77777777" w:rsidR="00C83B1D" w:rsidRDefault="00C83B1D"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4"/>
  </w:num>
  <w:num w:numId="4">
    <w:abstractNumId w:val="9"/>
  </w:num>
  <w:num w:numId="5">
    <w:abstractNumId w:val="8"/>
  </w:num>
  <w:num w:numId="6">
    <w:abstractNumId w:val="3"/>
  </w:num>
  <w:num w:numId="7">
    <w:abstractNumId w:val="24"/>
  </w:num>
  <w:num w:numId="8">
    <w:abstractNumId w:val="17"/>
  </w:num>
  <w:num w:numId="9">
    <w:abstractNumId w:val="15"/>
  </w:num>
  <w:num w:numId="10">
    <w:abstractNumId w:val="4"/>
  </w:num>
  <w:num w:numId="11">
    <w:abstractNumId w:val="25"/>
  </w:num>
  <w:num w:numId="12">
    <w:abstractNumId w:val="21"/>
  </w:num>
  <w:num w:numId="13">
    <w:abstractNumId w:val="28"/>
  </w:num>
  <w:num w:numId="14">
    <w:abstractNumId w:val="11"/>
  </w:num>
  <w:num w:numId="15">
    <w:abstractNumId w:val="13"/>
  </w:num>
  <w:num w:numId="16">
    <w:abstractNumId w:val="12"/>
  </w:num>
  <w:num w:numId="17">
    <w:abstractNumId w:val="7"/>
  </w:num>
  <w:num w:numId="18">
    <w:abstractNumId w:val="26"/>
  </w:num>
  <w:num w:numId="19">
    <w:abstractNumId w:val="23"/>
  </w:num>
  <w:num w:numId="20">
    <w:abstractNumId w:val="2"/>
  </w:num>
  <w:num w:numId="21">
    <w:abstractNumId w:val="18"/>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0"/>
  </w:num>
  <w:num w:numId="25">
    <w:abstractNumId w:val="10"/>
  </w:num>
  <w:num w:numId="26">
    <w:abstractNumId w:val="16"/>
  </w:num>
  <w:num w:numId="27">
    <w:abstractNumId w:val="1"/>
  </w:num>
  <w:num w:numId="28">
    <w:abstractNumId w:val="6"/>
  </w:num>
  <w:num w:numId="2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7401"/>
    <w:rsid w:val="000306C2"/>
    <w:rsid w:val="0004700D"/>
    <w:rsid w:val="0005282D"/>
    <w:rsid w:val="00052A82"/>
    <w:rsid w:val="00055EA6"/>
    <w:rsid w:val="00064765"/>
    <w:rsid w:val="00077187"/>
    <w:rsid w:val="000965A1"/>
    <w:rsid w:val="000C07DB"/>
    <w:rsid w:val="000D0A24"/>
    <w:rsid w:val="000E1B33"/>
    <w:rsid w:val="000F0C55"/>
    <w:rsid w:val="00130BC4"/>
    <w:rsid w:val="00141964"/>
    <w:rsid w:val="00153B5C"/>
    <w:rsid w:val="0017418A"/>
    <w:rsid w:val="001876B7"/>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90FE7"/>
    <w:rsid w:val="00292B5F"/>
    <w:rsid w:val="00294649"/>
    <w:rsid w:val="002B0E8C"/>
    <w:rsid w:val="002E60DD"/>
    <w:rsid w:val="002F4B61"/>
    <w:rsid w:val="00325685"/>
    <w:rsid w:val="00343B26"/>
    <w:rsid w:val="00352104"/>
    <w:rsid w:val="003552C1"/>
    <w:rsid w:val="00362564"/>
    <w:rsid w:val="00363C2E"/>
    <w:rsid w:val="0039251A"/>
    <w:rsid w:val="00396348"/>
    <w:rsid w:val="003A0EAE"/>
    <w:rsid w:val="003B081F"/>
    <w:rsid w:val="003C6B9B"/>
    <w:rsid w:val="003E716F"/>
    <w:rsid w:val="00425DE9"/>
    <w:rsid w:val="004354A6"/>
    <w:rsid w:val="00446573"/>
    <w:rsid w:val="00446BBD"/>
    <w:rsid w:val="0045504F"/>
    <w:rsid w:val="004551A7"/>
    <w:rsid w:val="00460E8C"/>
    <w:rsid w:val="004956F9"/>
    <w:rsid w:val="004D365F"/>
    <w:rsid w:val="004F4A5A"/>
    <w:rsid w:val="00520214"/>
    <w:rsid w:val="00520831"/>
    <w:rsid w:val="0056486C"/>
    <w:rsid w:val="005752F8"/>
    <w:rsid w:val="005768CE"/>
    <w:rsid w:val="00592E1A"/>
    <w:rsid w:val="0059376A"/>
    <w:rsid w:val="005E3B84"/>
    <w:rsid w:val="005F43A3"/>
    <w:rsid w:val="005F5A05"/>
    <w:rsid w:val="00602886"/>
    <w:rsid w:val="006143D7"/>
    <w:rsid w:val="0062421A"/>
    <w:rsid w:val="0063146B"/>
    <w:rsid w:val="00660E75"/>
    <w:rsid w:val="006668D3"/>
    <w:rsid w:val="0066735B"/>
    <w:rsid w:val="0067227D"/>
    <w:rsid w:val="00676590"/>
    <w:rsid w:val="006A1716"/>
    <w:rsid w:val="006B040A"/>
    <w:rsid w:val="006B2065"/>
    <w:rsid w:val="006B2A89"/>
    <w:rsid w:val="006C1D6D"/>
    <w:rsid w:val="006D5B7A"/>
    <w:rsid w:val="006E309A"/>
    <w:rsid w:val="006E52BC"/>
    <w:rsid w:val="006F309A"/>
    <w:rsid w:val="0072245F"/>
    <w:rsid w:val="0073756A"/>
    <w:rsid w:val="00742BAF"/>
    <w:rsid w:val="00747534"/>
    <w:rsid w:val="007525AE"/>
    <w:rsid w:val="00794A34"/>
    <w:rsid w:val="00813AB5"/>
    <w:rsid w:val="008331D1"/>
    <w:rsid w:val="00834A51"/>
    <w:rsid w:val="008369FE"/>
    <w:rsid w:val="00853DDE"/>
    <w:rsid w:val="008A40F4"/>
    <w:rsid w:val="008B1A2D"/>
    <w:rsid w:val="008B7A9D"/>
    <w:rsid w:val="008E2BC6"/>
    <w:rsid w:val="008F1C6D"/>
    <w:rsid w:val="0091296A"/>
    <w:rsid w:val="00926810"/>
    <w:rsid w:val="00933AA9"/>
    <w:rsid w:val="0094014E"/>
    <w:rsid w:val="00952DDE"/>
    <w:rsid w:val="0096458C"/>
    <w:rsid w:val="009746E6"/>
    <w:rsid w:val="009773D4"/>
    <w:rsid w:val="009A3252"/>
    <w:rsid w:val="009F4B28"/>
    <w:rsid w:val="009F4C8B"/>
    <w:rsid w:val="009F7841"/>
    <w:rsid w:val="00A05867"/>
    <w:rsid w:val="00A15AB7"/>
    <w:rsid w:val="00A15BA6"/>
    <w:rsid w:val="00A3205B"/>
    <w:rsid w:val="00A44FD3"/>
    <w:rsid w:val="00A560CC"/>
    <w:rsid w:val="00A75374"/>
    <w:rsid w:val="00A86D85"/>
    <w:rsid w:val="00AA76E9"/>
    <w:rsid w:val="00AB24A6"/>
    <w:rsid w:val="00AC1050"/>
    <w:rsid w:val="00AD2008"/>
    <w:rsid w:val="00AD72E4"/>
    <w:rsid w:val="00AE0AEE"/>
    <w:rsid w:val="00AF1916"/>
    <w:rsid w:val="00AF76F9"/>
    <w:rsid w:val="00B07865"/>
    <w:rsid w:val="00B145F0"/>
    <w:rsid w:val="00B20533"/>
    <w:rsid w:val="00B23E89"/>
    <w:rsid w:val="00B30829"/>
    <w:rsid w:val="00B37397"/>
    <w:rsid w:val="00B56024"/>
    <w:rsid w:val="00B82006"/>
    <w:rsid w:val="00BB6BAD"/>
    <w:rsid w:val="00BC3BF5"/>
    <w:rsid w:val="00BD7EA4"/>
    <w:rsid w:val="00BF5E02"/>
    <w:rsid w:val="00BF7976"/>
    <w:rsid w:val="00C15BFA"/>
    <w:rsid w:val="00C25C06"/>
    <w:rsid w:val="00C35BF2"/>
    <w:rsid w:val="00C42627"/>
    <w:rsid w:val="00C54514"/>
    <w:rsid w:val="00C65576"/>
    <w:rsid w:val="00C6559F"/>
    <w:rsid w:val="00C83B1D"/>
    <w:rsid w:val="00C921E9"/>
    <w:rsid w:val="00CA244C"/>
    <w:rsid w:val="00CB0E96"/>
    <w:rsid w:val="00CB6495"/>
    <w:rsid w:val="00CC1ADD"/>
    <w:rsid w:val="00CD18D3"/>
    <w:rsid w:val="00CD53E2"/>
    <w:rsid w:val="00CD6BAC"/>
    <w:rsid w:val="00CE6D92"/>
    <w:rsid w:val="00CF03D9"/>
    <w:rsid w:val="00CF1A95"/>
    <w:rsid w:val="00CF42B2"/>
    <w:rsid w:val="00D151AE"/>
    <w:rsid w:val="00D21DDB"/>
    <w:rsid w:val="00D35676"/>
    <w:rsid w:val="00D57842"/>
    <w:rsid w:val="00D741F2"/>
    <w:rsid w:val="00D805EB"/>
    <w:rsid w:val="00D81BF5"/>
    <w:rsid w:val="00D85D89"/>
    <w:rsid w:val="00DB1ACD"/>
    <w:rsid w:val="00DC0B16"/>
    <w:rsid w:val="00DE387B"/>
    <w:rsid w:val="00DF091B"/>
    <w:rsid w:val="00E001CD"/>
    <w:rsid w:val="00E00247"/>
    <w:rsid w:val="00E0113A"/>
    <w:rsid w:val="00E02168"/>
    <w:rsid w:val="00E15EF9"/>
    <w:rsid w:val="00E41153"/>
    <w:rsid w:val="00E41CB2"/>
    <w:rsid w:val="00E53940"/>
    <w:rsid w:val="00E5702F"/>
    <w:rsid w:val="00E7616C"/>
    <w:rsid w:val="00E8206F"/>
    <w:rsid w:val="00E8401E"/>
    <w:rsid w:val="00E927F4"/>
    <w:rsid w:val="00E9384B"/>
    <w:rsid w:val="00E9731C"/>
    <w:rsid w:val="00EB716D"/>
    <w:rsid w:val="00EC3EA2"/>
    <w:rsid w:val="00EC5088"/>
    <w:rsid w:val="00EF31D4"/>
    <w:rsid w:val="00F0304E"/>
    <w:rsid w:val="00F16C7F"/>
    <w:rsid w:val="00F21071"/>
    <w:rsid w:val="00F21242"/>
    <w:rsid w:val="00F52B11"/>
    <w:rsid w:val="00F543CB"/>
    <w:rsid w:val="00F71222"/>
    <w:rsid w:val="00F862EF"/>
    <w:rsid w:val="00F86684"/>
    <w:rsid w:val="00F8758D"/>
    <w:rsid w:val="00FA18C3"/>
    <w:rsid w:val="00FA388F"/>
    <w:rsid w:val="00FB14E0"/>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f4.processfive.com/swagger/ui/index"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f4.processfive.com/swagger/ui/ind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e/Koppelvlakspecificatie_RSGB_bevragingenservices_v_1.0.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4671-7D36-4B9F-9D82-C9C622A2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2463</Words>
  <Characters>13549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8</cp:revision>
  <dcterms:created xsi:type="dcterms:W3CDTF">2017-07-21T14:39:00Z</dcterms:created>
  <dcterms:modified xsi:type="dcterms:W3CDTF">2017-08-11T12:32:00Z</dcterms:modified>
</cp:coreProperties>
</file>