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5044260" w14:textId="77777777" w:rsidR="005D5E0A"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API's Opvragen </w:t>
      </w:r>
      <w:r w:rsidR="00B30E8F">
        <w:rPr>
          <w:rFonts w:asciiTheme="minorHAnsi" w:eastAsiaTheme="minorHAnsi" w:hAnsiTheme="minorHAnsi" w:cstheme="minorBidi"/>
          <w:b/>
          <w:color w:val="auto"/>
          <w:sz w:val="36"/>
          <w:szCs w:val="22"/>
          <w:lang w:eastAsia="en-US"/>
        </w:rPr>
        <w:t>BRP</w:t>
      </w:r>
      <w:r w:rsidRPr="00242761">
        <w:rPr>
          <w:rFonts w:asciiTheme="minorHAnsi" w:eastAsiaTheme="minorHAnsi" w:hAnsiTheme="minorHAnsi" w:cstheme="minorBidi"/>
          <w:b/>
          <w:color w:val="auto"/>
          <w:sz w:val="36"/>
          <w:szCs w:val="22"/>
          <w:lang w:eastAsia="en-US"/>
        </w:rPr>
        <w:t>-gegevens</w:t>
      </w:r>
      <w:r w:rsidR="0008625C">
        <w:rPr>
          <w:rFonts w:asciiTheme="minorHAnsi" w:eastAsiaTheme="minorHAnsi" w:hAnsiTheme="minorHAnsi" w:cstheme="minorBidi"/>
          <w:b/>
          <w:color w:val="auto"/>
          <w:sz w:val="36"/>
          <w:szCs w:val="22"/>
          <w:lang w:eastAsia="en-US"/>
        </w:rPr>
        <w:t xml:space="preserve"> </w:t>
      </w:r>
    </w:p>
    <w:p w14:paraId="6CDD11B9" w14:textId="35A47283" w:rsidR="00242761" w:rsidRPr="005D5E0A" w:rsidRDefault="005D5E0A">
      <w:pPr>
        <w:pStyle w:val="Kopvaninhoudsopgave"/>
        <w:rPr>
          <w:rFonts w:asciiTheme="minorHAnsi" w:eastAsiaTheme="minorHAnsi" w:hAnsiTheme="minorHAnsi" w:cstheme="minorBidi"/>
          <w:b/>
          <w:color w:val="auto"/>
          <w:sz w:val="26"/>
          <w:szCs w:val="22"/>
          <w:lang w:eastAsia="en-US"/>
        </w:rPr>
      </w:pPr>
      <w:r w:rsidRPr="005D5E0A">
        <w:rPr>
          <w:rFonts w:asciiTheme="minorHAnsi" w:eastAsiaTheme="minorHAnsi" w:hAnsiTheme="minorHAnsi" w:cstheme="minorBidi"/>
          <w:b/>
          <w:color w:val="auto"/>
          <w:sz w:val="26"/>
          <w:szCs w:val="22"/>
          <w:lang w:eastAsia="en-US"/>
        </w:rPr>
        <w:t xml:space="preserve">Conform </w:t>
      </w:r>
      <w:r w:rsidR="0008625C" w:rsidRPr="005D5E0A">
        <w:rPr>
          <w:rFonts w:asciiTheme="minorHAnsi" w:eastAsiaTheme="minorHAnsi" w:hAnsiTheme="minorHAnsi" w:cstheme="minorBidi"/>
          <w:b/>
          <w:color w:val="auto"/>
          <w:sz w:val="26"/>
          <w:szCs w:val="22"/>
          <w:lang w:eastAsia="en-US"/>
        </w:rPr>
        <w:t>LO GBA 3.10</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42C88E67" w:rsidR="00242761" w:rsidRDefault="00242761" w:rsidP="00242761">
      <w:pPr>
        <w:spacing w:after="0" w:line="240" w:lineRule="auto"/>
      </w:pPr>
      <w:r>
        <w:t xml:space="preserve">Versie </w:t>
      </w:r>
      <w:r>
        <w:tab/>
      </w:r>
      <w:r>
        <w:tab/>
        <w:t>0.</w:t>
      </w:r>
      <w:ins w:id="0" w:author="Wit, D de" w:date="2017-09-11T11:58:00Z">
        <w:r w:rsidR="00FD4EC3">
          <w:t>6</w:t>
        </w:r>
      </w:ins>
      <w:del w:id="1" w:author="Wit, D de" w:date="2017-09-11T11:58:00Z">
        <w:r w:rsidR="005E5C8E" w:rsidDel="00C43259">
          <w:delText>4</w:delText>
        </w:r>
      </w:del>
    </w:p>
    <w:p w14:paraId="0E69EE84" w14:textId="79B3A382" w:rsidR="00425DE9" w:rsidRDefault="00425DE9" w:rsidP="00242761">
      <w:pPr>
        <w:spacing w:after="0" w:line="240" w:lineRule="auto"/>
      </w:pPr>
      <w:r>
        <w:t>Datum:</w:t>
      </w:r>
      <w:r>
        <w:tab/>
      </w:r>
      <w:r>
        <w:tab/>
      </w:r>
      <w:del w:id="2" w:author="Wit, D de" w:date="2017-11-01T11:54:00Z">
        <w:r w:rsidR="005E5C8E" w:rsidDel="00FD4EC3">
          <w:delText>11</w:delText>
        </w:r>
      </w:del>
      <w:ins w:id="3" w:author="Wit, D de" w:date="2017-11-01T11:54:00Z">
        <w:r w:rsidR="00FD4EC3">
          <w:t>01</w:t>
        </w:r>
      </w:ins>
      <w:r>
        <w:t>-</w:t>
      </w:r>
      <w:del w:id="4" w:author="Wit, D de" w:date="2017-11-01T11:54:00Z">
        <w:r w:rsidR="005E5C8E" w:rsidDel="00FD4EC3">
          <w:delText>0</w:delText>
        </w:r>
      </w:del>
      <w:del w:id="5" w:author="Wit, D de" w:date="2017-09-11T11:58:00Z">
        <w:r w:rsidR="005E5C8E" w:rsidDel="00C43259">
          <w:delText>8</w:delText>
        </w:r>
      </w:del>
      <w:ins w:id="6" w:author="Wit, D de" w:date="2017-11-01T11:54:00Z">
        <w:r w:rsidR="00FD4EC3">
          <w:t>11</w:t>
        </w:r>
      </w:ins>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7BB7082E" w14:textId="77777777" w:rsidR="00E21319" w:rsidRDefault="00E8206F">
          <w:pPr>
            <w:pStyle w:val="Inhopg1"/>
            <w:tabs>
              <w:tab w:val="right" w:leader="dot" w:pos="9062"/>
            </w:tabs>
            <w:rPr>
              <w:ins w:id="7" w:author="Wit, D de" w:date="2017-09-11T12:52:00Z"/>
              <w:rFonts w:eastAsiaTheme="minorEastAsia"/>
              <w:noProof/>
              <w:lang w:eastAsia="nl-NL"/>
            </w:rPr>
          </w:pPr>
          <w:r>
            <w:fldChar w:fldCharType="begin"/>
          </w:r>
          <w:r>
            <w:instrText xml:space="preserve"> TOC \o "1-3" \h \z \u </w:instrText>
          </w:r>
          <w:r>
            <w:fldChar w:fldCharType="separate"/>
          </w:r>
          <w:ins w:id="8" w:author="Wit, D de" w:date="2017-09-11T12:52:00Z">
            <w:r w:rsidR="00E21319" w:rsidRPr="00575B81">
              <w:rPr>
                <w:rStyle w:val="Hyperlink"/>
                <w:noProof/>
              </w:rPr>
              <w:fldChar w:fldCharType="begin"/>
            </w:r>
            <w:r w:rsidR="00E21319" w:rsidRPr="00575B81">
              <w:rPr>
                <w:rStyle w:val="Hyperlink"/>
                <w:noProof/>
              </w:rPr>
              <w:instrText xml:space="preserve"> </w:instrText>
            </w:r>
            <w:r w:rsidR="00E21319">
              <w:rPr>
                <w:noProof/>
              </w:rPr>
              <w:instrText>HYPERLINK \l "_Toc492897650"</w:instrText>
            </w:r>
            <w:r w:rsidR="00E21319" w:rsidRPr="00575B81">
              <w:rPr>
                <w:rStyle w:val="Hyperlink"/>
                <w:noProof/>
              </w:rPr>
              <w:instrText xml:space="preserve"> </w:instrText>
            </w:r>
            <w:r w:rsidR="00E21319" w:rsidRPr="00575B81">
              <w:rPr>
                <w:rStyle w:val="Hyperlink"/>
                <w:noProof/>
              </w:rPr>
              <w:fldChar w:fldCharType="separate"/>
            </w:r>
            <w:r w:rsidR="00E21319" w:rsidRPr="00575B81">
              <w:rPr>
                <w:rStyle w:val="Hyperlink"/>
                <w:noProof/>
              </w:rPr>
              <w:t>Referenties</w:t>
            </w:r>
            <w:r w:rsidR="00E21319">
              <w:rPr>
                <w:noProof/>
                <w:webHidden/>
              </w:rPr>
              <w:tab/>
            </w:r>
            <w:r w:rsidR="00E21319">
              <w:rPr>
                <w:noProof/>
                <w:webHidden/>
              </w:rPr>
              <w:fldChar w:fldCharType="begin"/>
            </w:r>
            <w:r w:rsidR="00E21319">
              <w:rPr>
                <w:noProof/>
                <w:webHidden/>
              </w:rPr>
              <w:instrText xml:space="preserve"> PAGEREF _Toc492897650 \h </w:instrText>
            </w:r>
          </w:ins>
          <w:r w:rsidR="00E21319">
            <w:rPr>
              <w:noProof/>
              <w:webHidden/>
            </w:rPr>
          </w:r>
          <w:r w:rsidR="00E21319">
            <w:rPr>
              <w:noProof/>
              <w:webHidden/>
            </w:rPr>
            <w:fldChar w:fldCharType="separate"/>
          </w:r>
          <w:ins w:id="9" w:author="Wit, D de" w:date="2017-09-11T12:52:00Z">
            <w:r w:rsidR="00E21319">
              <w:rPr>
                <w:noProof/>
                <w:webHidden/>
              </w:rPr>
              <w:t>3</w:t>
            </w:r>
            <w:r w:rsidR="00E21319">
              <w:rPr>
                <w:noProof/>
                <w:webHidden/>
              </w:rPr>
              <w:fldChar w:fldCharType="end"/>
            </w:r>
            <w:r w:rsidR="00E21319" w:rsidRPr="00575B81">
              <w:rPr>
                <w:rStyle w:val="Hyperlink"/>
                <w:noProof/>
              </w:rPr>
              <w:fldChar w:fldCharType="end"/>
            </w:r>
          </w:ins>
        </w:p>
        <w:p w14:paraId="37C1B862" w14:textId="77777777" w:rsidR="00E21319" w:rsidRDefault="00E21319">
          <w:pPr>
            <w:pStyle w:val="Inhopg1"/>
            <w:tabs>
              <w:tab w:val="right" w:leader="dot" w:pos="9062"/>
            </w:tabs>
            <w:rPr>
              <w:ins w:id="10" w:author="Wit, D de" w:date="2017-09-11T12:52:00Z"/>
              <w:rFonts w:eastAsiaTheme="minorEastAsia"/>
              <w:noProof/>
              <w:lang w:eastAsia="nl-NL"/>
            </w:rPr>
          </w:pPr>
          <w:ins w:id="11" w:author="Wit, D de" w:date="2017-09-11T12:52:00Z">
            <w:r w:rsidRPr="00575B81">
              <w:rPr>
                <w:rStyle w:val="Hyperlink"/>
                <w:noProof/>
              </w:rPr>
              <w:fldChar w:fldCharType="begin"/>
            </w:r>
            <w:r w:rsidRPr="00575B81">
              <w:rPr>
                <w:rStyle w:val="Hyperlink"/>
                <w:noProof/>
              </w:rPr>
              <w:instrText xml:space="preserve"> </w:instrText>
            </w:r>
            <w:r>
              <w:rPr>
                <w:noProof/>
              </w:rPr>
              <w:instrText>HYPERLINK \l "_Toc492897651"</w:instrText>
            </w:r>
            <w:r w:rsidRPr="00575B81">
              <w:rPr>
                <w:rStyle w:val="Hyperlink"/>
                <w:noProof/>
              </w:rPr>
              <w:instrText xml:space="preserve"> </w:instrText>
            </w:r>
            <w:r w:rsidRPr="00575B81">
              <w:rPr>
                <w:rStyle w:val="Hyperlink"/>
                <w:noProof/>
              </w:rPr>
              <w:fldChar w:fldCharType="separate"/>
            </w:r>
            <w:r w:rsidRPr="00575B81">
              <w:rPr>
                <w:rStyle w:val="Hyperlink"/>
                <w:noProof/>
              </w:rPr>
              <w:t>Aandachtspunten API</w:t>
            </w:r>
            <w:bookmarkStart w:id="12" w:name="_GoBack"/>
            <w:bookmarkEnd w:id="12"/>
            <w:r>
              <w:rPr>
                <w:noProof/>
                <w:webHidden/>
              </w:rPr>
              <w:tab/>
            </w:r>
            <w:r>
              <w:rPr>
                <w:noProof/>
                <w:webHidden/>
              </w:rPr>
              <w:fldChar w:fldCharType="begin"/>
            </w:r>
            <w:r>
              <w:rPr>
                <w:noProof/>
                <w:webHidden/>
              </w:rPr>
              <w:instrText xml:space="preserve"> PAGEREF _Toc492897651 \h </w:instrText>
            </w:r>
          </w:ins>
          <w:r>
            <w:rPr>
              <w:noProof/>
              <w:webHidden/>
            </w:rPr>
          </w:r>
          <w:r>
            <w:rPr>
              <w:noProof/>
              <w:webHidden/>
            </w:rPr>
            <w:fldChar w:fldCharType="separate"/>
          </w:r>
          <w:ins w:id="13" w:author="Wit, D de" w:date="2017-09-11T12:52:00Z">
            <w:r>
              <w:rPr>
                <w:noProof/>
                <w:webHidden/>
              </w:rPr>
              <w:t>4</w:t>
            </w:r>
            <w:r>
              <w:rPr>
                <w:noProof/>
                <w:webHidden/>
              </w:rPr>
              <w:fldChar w:fldCharType="end"/>
            </w:r>
            <w:r w:rsidRPr="00575B81">
              <w:rPr>
                <w:rStyle w:val="Hyperlink"/>
                <w:noProof/>
              </w:rPr>
              <w:fldChar w:fldCharType="end"/>
            </w:r>
          </w:ins>
        </w:p>
        <w:p w14:paraId="1DCB6231" w14:textId="77777777" w:rsidR="00E21319" w:rsidRDefault="00E21319">
          <w:pPr>
            <w:pStyle w:val="Inhopg1"/>
            <w:tabs>
              <w:tab w:val="right" w:leader="dot" w:pos="9062"/>
            </w:tabs>
            <w:rPr>
              <w:ins w:id="14" w:author="Wit, D de" w:date="2017-09-11T12:52:00Z"/>
              <w:rFonts w:eastAsiaTheme="minorEastAsia"/>
              <w:noProof/>
              <w:lang w:eastAsia="nl-NL"/>
            </w:rPr>
          </w:pPr>
          <w:ins w:id="15" w:author="Wit, D de" w:date="2017-09-11T12:52:00Z">
            <w:r w:rsidRPr="00575B81">
              <w:rPr>
                <w:rStyle w:val="Hyperlink"/>
                <w:noProof/>
              </w:rPr>
              <w:fldChar w:fldCharType="begin"/>
            </w:r>
            <w:r w:rsidRPr="00575B81">
              <w:rPr>
                <w:rStyle w:val="Hyperlink"/>
                <w:noProof/>
              </w:rPr>
              <w:instrText xml:space="preserve"> </w:instrText>
            </w:r>
            <w:r>
              <w:rPr>
                <w:noProof/>
              </w:rPr>
              <w:instrText>HYPERLINK \l "_Toc492897652"</w:instrText>
            </w:r>
            <w:r w:rsidRPr="00575B81">
              <w:rPr>
                <w:rStyle w:val="Hyperlink"/>
                <w:noProof/>
              </w:rPr>
              <w:instrText xml:space="preserve"> </w:instrText>
            </w:r>
            <w:r w:rsidRPr="00575B81">
              <w:rPr>
                <w:rStyle w:val="Hyperlink"/>
                <w:noProof/>
              </w:rPr>
              <w:fldChar w:fldCharType="separate"/>
            </w:r>
            <w:r w:rsidRPr="00575B81">
              <w:rPr>
                <w:rStyle w:val="Hyperlink"/>
                <w:noProof/>
              </w:rPr>
              <w:t>Opvragen gegevens Basisregistratie Personen</w:t>
            </w:r>
            <w:r>
              <w:rPr>
                <w:noProof/>
                <w:webHidden/>
              </w:rPr>
              <w:tab/>
            </w:r>
            <w:r>
              <w:rPr>
                <w:noProof/>
                <w:webHidden/>
              </w:rPr>
              <w:fldChar w:fldCharType="begin"/>
            </w:r>
            <w:r>
              <w:rPr>
                <w:noProof/>
                <w:webHidden/>
              </w:rPr>
              <w:instrText xml:space="preserve"> PAGEREF _Toc492897652 \h </w:instrText>
            </w:r>
          </w:ins>
          <w:r>
            <w:rPr>
              <w:noProof/>
              <w:webHidden/>
            </w:rPr>
          </w:r>
          <w:r>
            <w:rPr>
              <w:noProof/>
              <w:webHidden/>
            </w:rPr>
            <w:fldChar w:fldCharType="separate"/>
          </w:r>
          <w:ins w:id="16" w:author="Wit, D de" w:date="2017-09-11T12:52:00Z">
            <w:r>
              <w:rPr>
                <w:noProof/>
                <w:webHidden/>
              </w:rPr>
              <w:t>5</w:t>
            </w:r>
            <w:r>
              <w:rPr>
                <w:noProof/>
                <w:webHidden/>
              </w:rPr>
              <w:fldChar w:fldCharType="end"/>
            </w:r>
            <w:r w:rsidRPr="00575B81">
              <w:rPr>
                <w:rStyle w:val="Hyperlink"/>
                <w:noProof/>
              </w:rPr>
              <w:fldChar w:fldCharType="end"/>
            </w:r>
          </w:ins>
        </w:p>
        <w:p w14:paraId="1E82BC6F" w14:textId="77777777" w:rsidR="00E21319" w:rsidRDefault="00E21319">
          <w:pPr>
            <w:pStyle w:val="Inhopg1"/>
            <w:tabs>
              <w:tab w:val="right" w:leader="dot" w:pos="9062"/>
            </w:tabs>
            <w:rPr>
              <w:ins w:id="17" w:author="Wit, D de" w:date="2017-09-11T12:52:00Z"/>
              <w:rFonts w:eastAsiaTheme="minorEastAsia"/>
              <w:noProof/>
              <w:lang w:eastAsia="nl-NL"/>
            </w:rPr>
          </w:pPr>
          <w:ins w:id="18" w:author="Wit, D de" w:date="2017-09-11T12:52:00Z">
            <w:r w:rsidRPr="00575B81">
              <w:rPr>
                <w:rStyle w:val="Hyperlink"/>
                <w:noProof/>
              </w:rPr>
              <w:fldChar w:fldCharType="begin"/>
            </w:r>
            <w:r w:rsidRPr="00575B81">
              <w:rPr>
                <w:rStyle w:val="Hyperlink"/>
                <w:noProof/>
              </w:rPr>
              <w:instrText xml:space="preserve"> </w:instrText>
            </w:r>
            <w:r>
              <w:rPr>
                <w:noProof/>
              </w:rPr>
              <w:instrText>HYPERLINK \l "_Toc492897653"</w:instrText>
            </w:r>
            <w:r w:rsidRPr="00575B81">
              <w:rPr>
                <w:rStyle w:val="Hyperlink"/>
                <w:noProof/>
              </w:rPr>
              <w:instrText xml:space="preserve"> </w:instrText>
            </w:r>
            <w:r w:rsidRPr="00575B81">
              <w:rPr>
                <w:rStyle w:val="Hyperlink"/>
                <w:noProof/>
              </w:rPr>
              <w:fldChar w:fldCharType="separate"/>
            </w:r>
            <w:r w:rsidRPr="00575B81">
              <w:rPr>
                <w:rStyle w:val="Hyperlink"/>
                <w:noProof/>
              </w:rPr>
              <w:t>Bijlage 1 Subject NPS</w:t>
            </w:r>
            <w:r>
              <w:rPr>
                <w:noProof/>
                <w:webHidden/>
              </w:rPr>
              <w:tab/>
            </w:r>
            <w:r>
              <w:rPr>
                <w:noProof/>
                <w:webHidden/>
              </w:rPr>
              <w:fldChar w:fldCharType="begin"/>
            </w:r>
            <w:r>
              <w:rPr>
                <w:noProof/>
                <w:webHidden/>
              </w:rPr>
              <w:instrText xml:space="preserve"> PAGEREF _Toc492897653 \h </w:instrText>
            </w:r>
          </w:ins>
          <w:r>
            <w:rPr>
              <w:noProof/>
              <w:webHidden/>
            </w:rPr>
          </w:r>
          <w:r>
            <w:rPr>
              <w:noProof/>
              <w:webHidden/>
            </w:rPr>
            <w:fldChar w:fldCharType="separate"/>
          </w:r>
          <w:ins w:id="19" w:author="Wit, D de" w:date="2017-09-11T12:52:00Z">
            <w:r>
              <w:rPr>
                <w:noProof/>
                <w:webHidden/>
              </w:rPr>
              <w:t>7</w:t>
            </w:r>
            <w:r>
              <w:rPr>
                <w:noProof/>
                <w:webHidden/>
              </w:rPr>
              <w:fldChar w:fldCharType="end"/>
            </w:r>
            <w:r w:rsidRPr="00575B81">
              <w:rPr>
                <w:rStyle w:val="Hyperlink"/>
                <w:noProof/>
              </w:rPr>
              <w:fldChar w:fldCharType="end"/>
            </w:r>
          </w:ins>
        </w:p>
        <w:p w14:paraId="48B7063B" w14:textId="77777777" w:rsidR="00E21319" w:rsidDel="00E21319" w:rsidRDefault="00E21319">
          <w:pPr>
            <w:pStyle w:val="Inhopg1"/>
            <w:tabs>
              <w:tab w:val="right" w:leader="dot" w:pos="9062"/>
            </w:tabs>
            <w:rPr>
              <w:del w:id="20" w:author="Wit, D de" w:date="2017-09-11T12:52:00Z"/>
              <w:rFonts w:eastAsiaTheme="minorEastAsia"/>
              <w:noProof/>
              <w:lang w:eastAsia="nl-NL"/>
            </w:rPr>
          </w:pPr>
          <w:del w:id="21" w:author="Wit, D de" w:date="2017-09-11T12:52:00Z">
            <w:r w:rsidRPr="00E21319" w:rsidDel="00E21319">
              <w:rPr>
                <w:rStyle w:val="Hyperlink"/>
                <w:noProof/>
              </w:rPr>
              <w:delText>Referenties</w:delText>
            </w:r>
            <w:r w:rsidDel="00E21319">
              <w:rPr>
                <w:noProof/>
                <w:webHidden/>
              </w:rPr>
              <w:tab/>
              <w:delText>3</w:delText>
            </w:r>
          </w:del>
        </w:p>
        <w:p w14:paraId="3076EB6A" w14:textId="77777777" w:rsidR="00E21319" w:rsidDel="00E21319" w:rsidRDefault="00E21319">
          <w:pPr>
            <w:pStyle w:val="Inhopg1"/>
            <w:tabs>
              <w:tab w:val="right" w:leader="dot" w:pos="9062"/>
            </w:tabs>
            <w:rPr>
              <w:del w:id="22" w:author="Wit, D de" w:date="2017-09-11T12:52:00Z"/>
              <w:rFonts w:eastAsiaTheme="minorEastAsia"/>
              <w:noProof/>
              <w:lang w:eastAsia="nl-NL"/>
            </w:rPr>
          </w:pPr>
          <w:del w:id="23" w:author="Wit, D de" w:date="2017-09-11T12:52:00Z">
            <w:r w:rsidRPr="00E21319" w:rsidDel="00E21319">
              <w:rPr>
                <w:rStyle w:val="Hyperlink"/>
                <w:noProof/>
              </w:rPr>
              <w:delText>Opvragen gegevens Basisregistratie Personen</w:delText>
            </w:r>
            <w:r w:rsidDel="00E21319">
              <w:rPr>
                <w:noProof/>
                <w:webHidden/>
              </w:rPr>
              <w:tab/>
              <w:delText>5</w:delText>
            </w:r>
          </w:del>
        </w:p>
        <w:p w14:paraId="5D31FD26" w14:textId="77777777" w:rsidR="00E21319" w:rsidDel="00E21319" w:rsidRDefault="00E21319">
          <w:pPr>
            <w:pStyle w:val="Inhopg1"/>
            <w:tabs>
              <w:tab w:val="right" w:leader="dot" w:pos="9062"/>
            </w:tabs>
            <w:rPr>
              <w:del w:id="24" w:author="Wit, D de" w:date="2017-09-11T12:52:00Z"/>
              <w:rFonts w:eastAsiaTheme="minorEastAsia"/>
              <w:noProof/>
              <w:lang w:eastAsia="nl-NL"/>
            </w:rPr>
          </w:pPr>
          <w:del w:id="25" w:author="Wit, D de" w:date="2017-09-11T12:52:00Z">
            <w:r w:rsidRPr="00E21319" w:rsidDel="00E21319">
              <w:rPr>
                <w:rStyle w:val="Hyperlink"/>
                <w:noProof/>
              </w:rPr>
              <w:delText>Bijlage 1 Subject NPS</w:delText>
            </w:r>
            <w:r w:rsidDel="00E21319">
              <w:rPr>
                <w:noProof/>
                <w:webHidden/>
              </w:rPr>
              <w:tab/>
              <w:delText>7</w:delText>
            </w:r>
          </w:del>
        </w:p>
        <w:p w14:paraId="0E0F4BDC" w14:textId="77777777" w:rsidR="00D22255" w:rsidDel="00E21319" w:rsidRDefault="00D22255">
          <w:pPr>
            <w:pStyle w:val="Inhopg1"/>
            <w:tabs>
              <w:tab w:val="right" w:leader="dot" w:pos="9062"/>
            </w:tabs>
            <w:rPr>
              <w:del w:id="26" w:author="Wit, D de" w:date="2017-09-11T12:51:00Z"/>
              <w:rFonts w:eastAsiaTheme="minorEastAsia"/>
              <w:noProof/>
              <w:lang w:eastAsia="nl-NL"/>
            </w:rPr>
          </w:pPr>
          <w:del w:id="27" w:author="Wit, D de" w:date="2017-09-11T12:51:00Z">
            <w:r w:rsidRPr="00E21319" w:rsidDel="00E21319">
              <w:rPr>
                <w:rStyle w:val="Hyperlink"/>
                <w:noProof/>
              </w:rPr>
              <w:delText>Referenties</w:delText>
            </w:r>
            <w:r w:rsidDel="00E21319">
              <w:rPr>
                <w:noProof/>
                <w:webHidden/>
              </w:rPr>
              <w:tab/>
              <w:delText>3</w:delText>
            </w:r>
          </w:del>
        </w:p>
        <w:p w14:paraId="7BDDF3FC" w14:textId="77777777" w:rsidR="00D22255" w:rsidDel="00E21319" w:rsidRDefault="00D22255">
          <w:pPr>
            <w:pStyle w:val="Inhopg1"/>
            <w:tabs>
              <w:tab w:val="right" w:leader="dot" w:pos="9062"/>
            </w:tabs>
            <w:rPr>
              <w:del w:id="28" w:author="Wit, D de" w:date="2017-09-11T12:51:00Z"/>
              <w:rFonts w:eastAsiaTheme="minorEastAsia"/>
              <w:noProof/>
              <w:lang w:eastAsia="nl-NL"/>
            </w:rPr>
          </w:pPr>
          <w:del w:id="29" w:author="Wit, D de" w:date="2017-09-11T12:51:00Z">
            <w:r w:rsidRPr="00E21319" w:rsidDel="00E21319">
              <w:rPr>
                <w:rStyle w:val="Hyperlink"/>
                <w:noProof/>
              </w:rPr>
              <w:delText>Uitgangspunten vanuit Advies Eindproductstandaarden</w:delText>
            </w:r>
            <w:r w:rsidDel="00E21319">
              <w:rPr>
                <w:noProof/>
                <w:webHidden/>
              </w:rPr>
              <w:tab/>
              <w:delText>4</w:delText>
            </w:r>
          </w:del>
        </w:p>
        <w:p w14:paraId="0CE60C2D" w14:textId="77777777" w:rsidR="00D22255" w:rsidDel="00E21319" w:rsidRDefault="00D22255">
          <w:pPr>
            <w:pStyle w:val="Inhopg1"/>
            <w:tabs>
              <w:tab w:val="right" w:leader="dot" w:pos="9062"/>
            </w:tabs>
            <w:rPr>
              <w:del w:id="30" w:author="Wit, D de" w:date="2017-09-11T12:51:00Z"/>
              <w:rFonts w:eastAsiaTheme="minorEastAsia"/>
              <w:noProof/>
              <w:lang w:eastAsia="nl-NL"/>
            </w:rPr>
          </w:pPr>
          <w:del w:id="31" w:author="Wit, D de" w:date="2017-09-11T12:51:00Z">
            <w:r w:rsidRPr="00E21319" w:rsidDel="00E21319">
              <w:rPr>
                <w:rStyle w:val="Hyperlink"/>
                <w:noProof/>
              </w:rPr>
              <w:delText>Aandachtspunten API</w:delText>
            </w:r>
            <w:r w:rsidDel="00E21319">
              <w:rPr>
                <w:noProof/>
                <w:webHidden/>
              </w:rPr>
              <w:tab/>
              <w:delText>5</w:delText>
            </w:r>
          </w:del>
        </w:p>
        <w:p w14:paraId="706DD71D" w14:textId="77777777" w:rsidR="00D22255" w:rsidDel="00E21319" w:rsidRDefault="00D22255">
          <w:pPr>
            <w:pStyle w:val="Inhopg1"/>
            <w:tabs>
              <w:tab w:val="right" w:leader="dot" w:pos="9062"/>
            </w:tabs>
            <w:rPr>
              <w:del w:id="32" w:author="Wit, D de" w:date="2017-09-11T12:51:00Z"/>
              <w:rFonts w:eastAsiaTheme="minorEastAsia"/>
              <w:noProof/>
              <w:lang w:eastAsia="nl-NL"/>
            </w:rPr>
          </w:pPr>
          <w:del w:id="33" w:author="Wit, D de" w:date="2017-09-11T12:51:00Z">
            <w:r w:rsidRPr="00E21319" w:rsidDel="00E21319">
              <w:rPr>
                <w:rStyle w:val="Hyperlink"/>
                <w:noProof/>
              </w:rPr>
              <w:delText>Opvragen gegevens Basisregistratie Personen</w:delText>
            </w:r>
            <w:r w:rsidDel="00E21319">
              <w:rPr>
                <w:noProof/>
                <w:webHidden/>
              </w:rPr>
              <w:tab/>
              <w:delText>6</w:delText>
            </w:r>
          </w:del>
        </w:p>
        <w:p w14:paraId="40E2594A" w14:textId="77777777" w:rsidR="00D22255" w:rsidDel="00E21319" w:rsidRDefault="00D22255">
          <w:pPr>
            <w:pStyle w:val="Inhopg1"/>
            <w:tabs>
              <w:tab w:val="right" w:leader="dot" w:pos="9062"/>
            </w:tabs>
            <w:rPr>
              <w:del w:id="34" w:author="Wit, D de" w:date="2017-09-11T12:51:00Z"/>
              <w:rFonts w:eastAsiaTheme="minorEastAsia"/>
              <w:noProof/>
              <w:lang w:eastAsia="nl-NL"/>
            </w:rPr>
          </w:pPr>
          <w:del w:id="35" w:author="Wit, D de" w:date="2017-09-11T12:51:00Z">
            <w:r w:rsidRPr="00E21319" w:rsidDel="00E21319">
              <w:rPr>
                <w:rStyle w:val="Hyperlink"/>
                <w:noProof/>
              </w:rPr>
              <w:delText>Bijlage 1 Subject NPS</w:delText>
            </w:r>
            <w:r w:rsidDel="00E21319">
              <w:rPr>
                <w:noProof/>
                <w:webHidden/>
              </w:rPr>
              <w:tab/>
              <w:delText>8</w:delText>
            </w:r>
          </w:del>
        </w:p>
        <w:p w14:paraId="318E30B8" w14:textId="77777777" w:rsidR="00891AD0" w:rsidDel="00D22255" w:rsidRDefault="00891AD0">
          <w:pPr>
            <w:pStyle w:val="Inhopg1"/>
            <w:tabs>
              <w:tab w:val="right" w:leader="dot" w:pos="9062"/>
            </w:tabs>
            <w:rPr>
              <w:del w:id="36" w:author="Wit, D de" w:date="2017-09-11T12:03:00Z"/>
              <w:rFonts w:eastAsiaTheme="minorEastAsia"/>
              <w:noProof/>
              <w:lang w:eastAsia="nl-NL"/>
            </w:rPr>
          </w:pPr>
          <w:del w:id="37" w:author="Wit, D de" w:date="2017-09-11T12:03:00Z">
            <w:r w:rsidRPr="00D22255" w:rsidDel="00D22255">
              <w:rPr>
                <w:rPrChange w:id="38" w:author="Wit, D de" w:date="2017-09-11T12:03:00Z">
                  <w:rPr>
                    <w:rStyle w:val="Hyperlink"/>
                    <w:noProof/>
                  </w:rPr>
                </w:rPrChange>
              </w:rPr>
              <w:delText>Referenties</w:delText>
            </w:r>
            <w:r w:rsidDel="00D22255">
              <w:rPr>
                <w:noProof/>
                <w:webHidden/>
              </w:rPr>
              <w:tab/>
              <w:delText>3</w:delText>
            </w:r>
          </w:del>
        </w:p>
        <w:p w14:paraId="36EFCCF3" w14:textId="77777777" w:rsidR="00891AD0" w:rsidDel="00D22255" w:rsidRDefault="00891AD0">
          <w:pPr>
            <w:pStyle w:val="Inhopg1"/>
            <w:tabs>
              <w:tab w:val="right" w:leader="dot" w:pos="9062"/>
            </w:tabs>
            <w:rPr>
              <w:del w:id="39" w:author="Wit, D de" w:date="2017-09-11T12:03:00Z"/>
              <w:rFonts w:eastAsiaTheme="minorEastAsia"/>
              <w:noProof/>
              <w:lang w:eastAsia="nl-NL"/>
            </w:rPr>
          </w:pPr>
          <w:del w:id="40" w:author="Wit, D de" w:date="2017-09-11T12:03:00Z">
            <w:r w:rsidRPr="00D22255" w:rsidDel="00D22255">
              <w:rPr>
                <w:rPrChange w:id="41" w:author="Wit, D de" w:date="2017-09-11T12:03:00Z">
                  <w:rPr>
                    <w:rStyle w:val="Hyperlink"/>
                    <w:noProof/>
                  </w:rPr>
                </w:rPrChange>
              </w:rPr>
              <w:delText>Uitgangspunten vanuit Advies Eindproductstandaarden</w:delText>
            </w:r>
            <w:r w:rsidDel="00D22255">
              <w:rPr>
                <w:noProof/>
                <w:webHidden/>
              </w:rPr>
              <w:tab/>
              <w:delText>4</w:delText>
            </w:r>
          </w:del>
        </w:p>
        <w:p w14:paraId="28965268" w14:textId="77777777" w:rsidR="00891AD0" w:rsidDel="00D22255" w:rsidRDefault="00891AD0">
          <w:pPr>
            <w:pStyle w:val="Inhopg1"/>
            <w:tabs>
              <w:tab w:val="right" w:leader="dot" w:pos="9062"/>
            </w:tabs>
            <w:rPr>
              <w:del w:id="42" w:author="Wit, D de" w:date="2017-09-11T12:03:00Z"/>
              <w:rFonts w:eastAsiaTheme="minorEastAsia"/>
              <w:noProof/>
              <w:lang w:eastAsia="nl-NL"/>
            </w:rPr>
          </w:pPr>
          <w:del w:id="43" w:author="Wit, D de" w:date="2017-09-11T12:03:00Z">
            <w:r w:rsidRPr="00D22255" w:rsidDel="00D22255">
              <w:rPr>
                <w:rPrChange w:id="44" w:author="Wit, D de" w:date="2017-09-11T12:03:00Z">
                  <w:rPr>
                    <w:rStyle w:val="Hyperlink"/>
                    <w:noProof/>
                  </w:rPr>
                </w:rPrChange>
              </w:rPr>
              <w:delText>Aandachtspunten API</w:delText>
            </w:r>
            <w:r w:rsidDel="00D22255">
              <w:rPr>
                <w:noProof/>
                <w:webHidden/>
              </w:rPr>
              <w:tab/>
              <w:delText>5</w:delText>
            </w:r>
          </w:del>
        </w:p>
        <w:p w14:paraId="29E4283D" w14:textId="77777777" w:rsidR="00891AD0" w:rsidDel="00D22255" w:rsidRDefault="00891AD0">
          <w:pPr>
            <w:pStyle w:val="Inhopg1"/>
            <w:tabs>
              <w:tab w:val="right" w:leader="dot" w:pos="9062"/>
            </w:tabs>
            <w:rPr>
              <w:del w:id="45" w:author="Wit, D de" w:date="2017-09-11T12:03:00Z"/>
              <w:rFonts w:eastAsiaTheme="minorEastAsia"/>
              <w:noProof/>
              <w:lang w:eastAsia="nl-NL"/>
            </w:rPr>
          </w:pPr>
          <w:del w:id="46" w:author="Wit, D de" w:date="2017-09-11T12:03:00Z">
            <w:r w:rsidRPr="00D22255" w:rsidDel="00D22255">
              <w:rPr>
                <w:rPrChange w:id="47" w:author="Wit, D de" w:date="2017-09-11T12:03:00Z">
                  <w:rPr>
                    <w:rStyle w:val="Hyperlink"/>
                    <w:noProof/>
                  </w:rPr>
                </w:rPrChange>
              </w:rPr>
              <w:delText>Header</w:delText>
            </w:r>
            <w:r w:rsidDel="00D22255">
              <w:rPr>
                <w:noProof/>
                <w:webHidden/>
              </w:rPr>
              <w:tab/>
              <w:delText>6</w:delText>
            </w:r>
          </w:del>
        </w:p>
        <w:p w14:paraId="30E87870" w14:textId="77777777" w:rsidR="00891AD0" w:rsidDel="00D22255" w:rsidRDefault="00891AD0">
          <w:pPr>
            <w:pStyle w:val="Inhopg1"/>
            <w:tabs>
              <w:tab w:val="right" w:leader="dot" w:pos="9062"/>
            </w:tabs>
            <w:rPr>
              <w:del w:id="48" w:author="Wit, D de" w:date="2017-09-11T12:03:00Z"/>
              <w:rFonts w:eastAsiaTheme="minorEastAsia"/>
              <w:noProof/>
              <w:lang w:eastAsia="nl-NL"/>
            </w:rPr>
          </w:pPr>
          <w:del w:id="49" w:author="Wit, D de" w:date="2017-09-11T12:03:00Z">
            <w:r w:rsidRPr="00D22255" w:rsidDel="00D22255">
              <w:rPr>
                <w:rPrChange w:id="50" w:author="Wit, D de" w:date="2017-09-11T12:03:00Z">
                  <w:rPr>
                    <w:rStyle w:val="Hyperlink"/>
                    <w:noProof/>
                  </w:rPr>
                </w:rPrChange>
              </w:rPr>
              <w:delText>Opvragen gegevens Basisregistratie Personen</w:delText>
            </w:r>
            <w:r w:rsidDel="00D22255">
              <w:rPr>
                <w:noProof/>
                <w:webHidden/>
              </w:rPr>
              <w:tab/>
              <w:delText>7</w:delText>
            </w:r>
          </w:del>
        </w:p>
        <w:p w14:paraId="61613714" w14:textId="77777777" w:rsidR="00891AD0" w:rsidDel="00D22255" w:rsidRDefault="00891AD0">
          <w:pPr>
            <w:pStyle w:val="Inhopg1"/>
            <w:tabs>
              <w:tab w:val="right" w:leader="dot" w:pos="9062"/>
            </w:tabs>
            <w:rPr>
              <w:del w:id="51" w:author="Wit, D de" w:date="2017-09-11T12:03:00Z"/>
              <w:rFonts w:eastAsiaTheme="minorEastAsia"/>
              <w:noProof/>
              <w:lang w:eastAsia="nl-NL"/>
            </w:rPr>
          </w:pPr>
          <w:del w:id="52" w:author="Wit, D de" w:date="2017-09-11T12:03:00Z">
            <w:r w:rsidRPr="00D22255" w:rsidDel="00D22255">
              <w:rPr>
                <w:rPrChange w:id="53" w:author="Wit, D de" w:date="2017-09-11T12:03:00Z">
                  <w:rPr>
                    <w:rStyle w:val="Hyperlink"/>
                    <w:noProof/>
                  </w:rPr>
                </w:rPrChange>
              </w:rPr>
              <w:delText>Bijlage 1 Subject NPS</w:delText>
            </w:r>
            <w:r w:rsidDel="00D22255">
              <w:rPr>
                <w:noProof/>
                <w:webHidden/>
              </w:rPr>
              <w:tab/>
              <w:delText>9</w:delText>
            </w:r>
          </w:del>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54" w:name="_Toc492897650"/>
      <w:r>
        <w:lastRenderedPageBreak/>
        <w:t>Referenties</w:t>
      </w:r>
      <w:bookmarkEnd w:id="54"/>
    </w:p>
    <w:p w14:paraId="6F709BF5" w14:textId="77777777" w:rsidR="00E53940" w:rsidRDefault="00E53940" w:rsidP="00E53940"/>
    <w:tbl>
      <w:tblPr>
        <w:tblStyle w:val="Tabelraster"/>
        <w:tblW w:w="0" w:type="auto"/>
        <w:tblLook w:val="04A0" w:firstRow="1" w:lastRow="0" w:firstColumn="1" w:lastColumn="0" w:noHBand="0" w:noVBand="1"/>
      </w:tblPr>
      <w:tblGrid>
        <w:gridCol w:w="1212"/>
        <w:gridCol w:w="7850"/>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77777777" w:rsidR="00E53940" w:rsidRDefault="00E53940" w:rsidP="00DF5EE1">
            <w:r>
              <w:t>StUF 03.01specificatie</w:t>
            </w:r>
          </w:p>
        </w:tc>
        <w:tc>
          <w:tcPr>
            <w:tcW w:w="7237" w:type="dxa"/>
          </w:tcPr>
          <w:p w14:paraId="538B139E" w14:textId="77777777" w:rsidR="00E53940" w:rsidRDefault="000A61CE"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21A10E5E" w:rsidR="00C921E9" w:rsidRDefault="000A61CE" w:rsidP="00DF5EE1">
            <w:ins w:id="55" w:author="Wit, D de" w:date="2017-11-01T10:50:00Z">
              <w:r w:rsidRPr="000A61CE">
                <w:t>https://www.gemmaonline.nl/images/gemmaonline/d/d1/Rsg_basisgegevens_2.01_deel_ii.pdf</w:t>
              </w:r>
            </w:ins>
            <w:del w:id="56" w:author="Wit, D de" w:date="2017-11-01T10:50:00Z">
              <w:r w:rsidR="00C921E9" w:rsidRPr="00C921E9" w:rsidDel="000A61CE">
                <w:delText>http://www.gemmaonline.nl/images/gemmaonline/d/d1/Rsg_basisgegevens_2.01_deel_ii.pdf</w:delText>
              </w:r>
            </w:del>
          </w:p>
        </w:tc>
      </w:tr>
      <w:tr w:rsidR="00E53940" w14:paraId="5A2192FA" w14:textId="77777777" w:rsidTr="00C921E9">
        <w:tc>
          <w:tcPr>
            <w:tcW w:w="1825" w:type="dxa"/>
          </w:tcPr>
          <w:p w14:paraId="599D3DCA" w14:textId="77777777" w:rsidR="00E53940" w:rsidRDefault="00E53940" w:rsidP="00DF5EE1">
            <w:r>
              <w:t>RSGB-Bevragingen</w:t>
            </w:r>
          </w:p>
        </w:tc>
        <w:tc>
          <w:tcPr>
            <w:tcW w:w="7237" w:type="dxa"/>
          </w:tcPr>
          <w:p w14:paraId="005864D9" w14:textId="77777777" w:rsidR="00E53940" w:rsidRDefault="000A61CE" w:rsidP="00DF5EE1">
            <w:hyperlink r:id="rId9" w:history="1">
              <w:r w:rsidR="00E53940" w:rsidRPr="00FE279E">
                <w:rPr>
                  <w:rStyle w:val="Hyperlink"/>
                  <w:sz w:val="20"/>
                  <w:szCs w:val="20"/>
                </w:rPr>
                <w:t>http://www.gemmaonline.nl/images/gemmaonline/d/de/Koppelvlakspecificatie_RSGB_bevragingenservices_v_1.0.pdf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0A61CE" w:rsidP="00DF5EE1">
            <w:hyperlink r:id="rId10" w:history="1">
              <w:r w:rsidR="00C921E9" w:rsidRPr="000E2527">
                <w:rPr>
                  <w:rStyle w:val="Hyperlink"/>
                </w:rPr>
                <w:t>http://www.gemmaonline.nl/images/gemmaonline/0/08/Eindproductstandaarden_-_vervanging_StUF-BG_en_StUF-ZKN.pdf</w:t>
              </w:r>
            </w:hyperlink>
          </w:p>
        </w:tc>
      </w:tr>
      <w:tr w:rsidR="0008625C" w14:paraId="62BD634B" w14:textId="77777777" w:rsidTr="00C921E9">
        <w:tc>
          <w:tcPr>
            <w:tcW w:w="1825" w:type="dxa"/>
          </w:tcPr>
          <w:p w14:paraId="315BA5F6" w14:textId="1697270A" w:rsidR="0008625C" w:rsidRDefault="0008625C" w:rsidP="00DF5EE1">
            <w:r>
              <w:t>LO GBA 3.10</w:t>
            </w:r>
          </w:p>
        </w:tc>
        <w:tc>
          <w:tcPr>
            <w:tcW w:w="7237" w:type="dxa"/>
          </w:tcPr>
          <w:p w14:paraId="23FAACA1" w14:textId="3888058D" w:rsidR="0008625C" w:rsidRDefault="0008625C" w:rsidP="00DF5EE1">
            <w:r w:rsidRPr="0008625C">
              <w:t>https://www.rvig.nl/binaries/rvig/documenten/richtlijnen/2016/10/14/logisch-ontwerp-gba-versie-3-10/LO+GBA+3.10.pdf</w:t>
            </w:r>
          </w:p>
        </w:tc>
      </w:tr>
      <w:tr w:rsidR="00E21319" w14:paraId="1C66E9BC" w14:textId="77777777" w:rsidTr="000A61CE">
        <w:trPr>
          <w:ins w:id="57" w:author="Wit, D de" w:date="2017-09-11T12:51:00Z"/>
        </w:trPr>
        <w:tc>
          <w:tcPr>
            <w:tcW w:w="1825" w:type="dxa"/>
          </w:tcPr>
          <w:p w14:paraId="09D9C8F7" w14:textId="77777777" w:rsidR="00E21319" w:rsidRDefault="00E21319" w:rsidP="000A61CE">
            <w:pPr>
              <w:rPr>
                <w:ins w:id="58" w:author="Wit, D de" w:date="2017-09-11T12:51:00Z"/>
              </w:rPr>
            </w:pPr>
            <w:ins w:id="59" w:author="Wit, D de" w:date="2017-09-11T12:51:00Z">
              <w:r>
                <w:t>API-strategie</w:t>
              </w:r>
            </w:ins>
          </w:p>
        </w:tc>
        <w:tc>
          <w:tcPr>
            <w:tcW w:w="7237" w:type="dxa"/>
          </w:tcPr>
          <w:p w14:paraId="02FF6F8B" w14:textId="77777777" w:rsidR="00E21319" w:rsidRDefault="00E21319" w:rsidP="000A61CE">
            <w:pPr>
              <w:rPr>
                <w:ins w:id="60" w:author="Wit, D de" w:date="2017-09-11T12:51:00Z"/>
              </w:rPr>
            </w:pPr>
            <w:ins w:id="61" w:author="Wit, D de" w:date="2017-09-11T12:51:00Z">
              <w:r>
                <w:fldChar w:fldCharType="begin"/>
              </w:r>
              <w:r>
                <w:instrText xml:space="preserve"> HYPERLINK "https://aandeslagmetdeomgevingswet.nl/digitaal-stelsel/documenten/documenten/api-uri-strategie/" </w:instrText>
              </w:r>
              <w:r>
                <w:fldChar w:fldCharType="separate"/>
              </w:r>
              <w:r w:rsidRPr="00491A7F">
                <w:rPr>
                  <w:rStyle w:val="Hyperlink"/>
                </w:rPr>
                <w:t>https://aandeslagmetdeomgevingswet.nl/digitaal-stelsel/documenten/documenten/api-uri-strategie/</w:t>
              </w:r>
              <w:r>
                <w:rPr>
                  <w:rStyle w:val="Hyperlink"/>
                </w:rPr>
                <w:fldChar w:fldCharType="end"/>
              </w:r>
            </w:ins>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55EC28AA" w:rsidR="000E1B33" w:rsidRPr="006E52BC" w:rsidDel="001E26B5" w:rsidRDefault="00216F08">
      <w:pPr>
        <w:pStyle w:val="Kop1"/>
        <w:rPr>
          <w:del w:id="62" w:author="Wit, D de" w:date="2017-09-11T12:49:00Z"/>
        </w:rPr>
      </w:pPr>
      <w:del w:id="63" w:author="Wit, D de" w:date="2017-09-11T12:49:00Z">
        <w:r w:rsidDel="001E26B5">
          <w:lastRenderedPageBreak/>
          <w:delText>Uitgangspunten</w:delText>
        </w:r>
        <w:r w:rsidR="00CB6495" w:rsidDel="001E26B5">
          <w:delText xml:space="preserve"> vanuit Advies Eindproductstandaarden</w:delText>
        </w:r>
      </w:del>
    </w:p>
    <w:p w14:paraId="285EBCC2" w14:textId="67546BA5" w:rsidR="000E1B33" w:rsidDel="001E26B5" w:rsidRDefault="000E1B33">
      <w:pPr>
        <w:pStyle w:val="Kop1"/>
        <w:rPr>
          <w:del w:id="64" w:author="Wit, D de" w:date="2017-09-11T12:49:00Z"/>
        </w:rPr>
        <w:pPrChange w:id="65" w:author="Wit, D de" w:date="2017-09-11T12:51:00Z">
          <w:pPr/>
        </w:pPrChange>
      </w:pPr>
      <w:del w:id="66" w:author="Wit, D de" w:date="2017-09-11T12:49:00Z">
        <w:r w:rsidRPr="000E1B33" w:rsidDel="001E26B5">
          <w:delText>Het Solventa Advies m.b.t. Eindproductstandaarden ter vervanging van StUF-BG en StUF-ZKN (12 januari 2017) is als leidraad gebruikt voor het opstellen van de specificaties voor deze API's.</w:delText>
        </w:r>
        <w:r w:rsidR="00DE387B" w:rsidDel="001E26B5">
          <w:delText xml:space="preserve"> In dit advies </w:delText>
        </w:r>
        <w:r w:rsidR="00216F08" w:rsidDel="001E26B5">
          <w:delText>komt</w:delText>
        </w:r>
        <w:r w:rsidR="00DE387B" w:rsidDel="001E26B5">
          <w:delText xml:space="preserve"> een aantal belangrijke punten naar voren die gelden </w:delText>
        </w:r>
        <w:r w:rsidR="004D365F" w:rsidDel="001E26B5">
          <w:delText xml:space="preserve">als uitgangspunt </w:delText>
        </w:r>
        <w:r w:rsidR="00DE387B" w:rsidDel="001E26B5">
          <w:delText>voor deze specificatie, namelijk:</w:delText>
        </w:r>
      </w:del>
    </w:p>
    <w:p w14:paraId="557C1A0B" w14:textId="7DD3C37C" w:rsidR="00DE387B" w:rsidDel="001E26B5" w:rsidRDefault="00DE387B">
      <w:pPr>
        <w:pStyle w:val="Kop1"/>
        <w:rPr>
          <w:del w:id="67" w:author="Wit, D de" w:date="2017-09-11T12:49:00Z"/>
        </w:rPr>
        <w:pPrChange w:id="68" w:author="Wit, D de" w:date="2017-09-11T12:51:00Z">
          <w:pPr>
            <w:pStyle w:val="Lijstalinea"/>
            <w:numPr>
              <w:numId w:val="1"/>
            </w:numPr>
            <w:ind w:left="360" w:hanging="360"/>
          </w:pPr>
        </w:pPrChange>
      </w:pPr>
      <w:del w:id="69" w:author="Wit, D de" w:date="2017-09-11T12:49:00Z">
        <w:r w:rsidDel="001E26B5">
          <w:delText>Gebruik bestaande documentatie</w:delText>
        </w:r>
      </w:del>
    </w:p>
    <w:p w14:paraId="15000159" w14:textId="1E3E0D7B" w:rsidR="00DE387B" w:rsidDel="001E26B5" w:rsidRDefault="00DE387B">
      <w:pPr>
        <w:pStyle w:val="Kop1"/>
        <w:rPr>
          <w:del w:id="70" w:author="Wit, D de" w:date="2017-09-11T12:49:00Z"/>
        </w:rPr>
        <w:pPrChange w:id="71" w:author="Wit, D de" w:date="2017-09-11T12:51:00Z">
          <w:pPr>
            <w:pStyle w:val="Lijstalinea"/>
            <w:ind w:left="360"/>
          </w:pPr>
        </w:pPrChange>
      </w:pPr>
      <w:del w:id="72" w:author="Wit, D de" w:date="2017-09-11T12:49:00Z">
        <w:r w:rsidRPr="00DE387B" w:rsidDel="001E26B5">
          <w:delText xml:space="preserve">De definities van </w:delText>
        </w:r>
        <w:r w:rsidR="00216F08" w:rsidDel="001E26B5">
          <w:delText>Eindproductstandaarden</w:delText>
        </w:r>
        <w:r w:rsidRPr="00DE387B" w:rsidDel="001E26B5">
          <w:delText xml:space="preserve"> zijn direct gebaseerd op door of namens de overheid opgestelde documentatie, waarbij een gebeurtenissen-catalogus prevaleert boven gebruik maken van de definitie van een basisregistratie.</w:delText>
        </w:r>
      </w:del>
    </w:p>
    <w:p w14:paraId="3C4075A5" w14:textId="2E4D45DA" w:rsidR="0094014E" w:rsidRPr="0094014E" w:rsidDel="001E26B5" w:rsidRDefault="00425DE9">
      <w:pPr>
        <w:pStyle w:val="Kop1"/>
        <w:rPr>
          <w:del w:id="73" w:author="Wit, D de" w:date="2017-09-11T12:49:00Z"/>
        </w:rPr>
        <w:pPrChange w:id="74" w:author="Wit, D de" w:date="2017-09-11T12:51:00Z">
          <w:pPr>
            <w:pStyle w:val="Lijstalinea"/>
            <w:numPr>
              <w:numId w:val="27"/>
            </w:numPr>
            <w:ind w:left="360" w:hanging="360"/>
          </w:pPr>
        </w:pPrChange>
      </w:pPr>
      <w:del w:id="75" w:author="Wit, D de" w:date="2017-09-11T12:49:00Z">
        <w:r w:rsidDel="001E26B5">
          <w:delText xml:space="preserve">Uitgangspunt van het advies Eindproductstandaarden is om zoveel mogelijk aan te sluiten op de specificatie van de Basisregistraties zelf. Voor het </w:delText>
        </w:r>
        <w:r w:rsidR="00B30E8F" w:rsidDel="001E26B5">
          <w:delText>Basisregistratie Personen</w:delText>
        </w:r>
        <w:r w:rsidDel="001E26B5">
          <w:delText xml:space="preserve"> (waar deze specificatie op ingaat) is er </w:delText>
        </w:r>
        <w:r w:rsidR="00B30E8F" w:rsidDel="001E26B5">
          <w:delText xml:space="preserve">deels </w:delText>
        </w:r>
        <w:r w:rsidDel="001E26B5">
          <w:delText xml:space="preserve">gekozen de specificatie van (de pilot) </w:delText>
        </w:r>
        <w:r w:rsidR="0094014E" w:rsidRPr="0094014E" w:rsidDel="001E26B5">
          <w:delText xml:space="preserve">RSGB-bevragingen </w:delText>
        </w:r>
        <w:r w:rsidDel="001E26B5">
          <w:delText>te volgen</w:delText>
        </w:r>
        <w:r w:rsidR="00B30E8F" w:rsidDel="001E26B5">
          <w:delText xml:space="preserve">, daarnaast om de bevragingen in elementaire vorm te ondersteunen, en daarmee </w:delText>
        </w:r>
        <w:r w:rsidR="001F0213" w:rsidDel="001E26B5">
          <w:delText xml:space="preserve">de meest actuele versie van het </w:delText>
        </w:r>
        <w:r w:rsidR="00B30E8F" w:rsidDel="001E26B5">
          <w:delText>LO GBA direct te volgen</w:delText>
        </w:r>
        <w:r w:rsidR="001F0213" w:rsidDel="001E26B5">
          <w:delText xml:space="preserve"> (momenteel is dat versie 3.10)</w:delText>
        </w:r>
        <w:r w:rsidR="00B30E8F" w:rsidDel="001E26B5">
          <w:delText>.</w:delText>
        </w:r>
      </w:del>
    </w:p>
    <w:p w14:paraId="0FEE0B45" w14:textId="1B230947" w:rsidR="00A3205B" w:rsidDel="001E26B5" w:rsidRDefault="00A3205B">
      <w:pPr>
        <w:pStyle w:val="Kop1"/>
        <w:rPr>
          <w:del w:id="76" w:author="Wit, D de" w:date="2017-09-11T12:49:00Z"/>
        </w:rPr>
        <w:pPrChange w:id="77" w:author="Wit, D de" w:date="2017-09-11T12:51:00Z">
          <w:pPr>
            <w:pStyle w:val="Lijstalinea"/>
            <w:numPr>
              <w:numId w:val="1"/>
            </w:numPr>
            <w:ind w:left="360" w:hanging="360"/>
          </w:pPr>
        </w:pPrChange>
      </w:pPr>
      <w:del w:id="78" w:author="Wit, D de" w:date="2017-09-11T12:49:00Z">
        <w:r w:rsidDel="001E26B5">
          <w:delText>Afnemen staat centraal</w:delText>
        </w:r>
      </w:del>
    </w:p>
    <w:p w14:paraId="3A32FEC1" w14:textId="27C718CC" w:rsidR="00A3205B" w:rsidRPr="00A3205B" w:rsidDel="001E26B5" w:rsidRDefault="00A3205B">
      <w:pPr>
        <w:pStyle w:val="Kop1"/>
        <w:rPr>
          <w:del w:id="79" w:author="Wit, D de" w:date="2017-09-11T12:49:00Z"/>
        </w:rPr>
        <w:pPrChange w:id="80" w:author="Wit, D de" w:date="2017-09-11T12:51:00Z">
          <w:pPr>
            <w:pStyle w:val="Lijstalinea"/>
            <w:ind w:left="360"/>
          </w:pPr>
        </w:pPrChange>
      </w:pPr>
      <w:del w:id="81" w:author="Wit, D de" w:date="2017-09-11T12:49:00Z">
        <w:r w:rsidRPr="00A3205B" w:rsidDel="001E26B5">
          <w:delText xml:space="preserve">Bij het binnengemeentelijk gebruik van basisgegevens staat het afnemen van basisgegevens centraal, niet het aanbieden of beschikbaar stellen van basisgegevens. </w:delText>
        </w:r>
      </w:del>
    </w:p>
    <w:p w14:paraId="5163FDCA" w14:textId="0B675884" w:rsidR="00DE387B" w:rsidDel="001E26B5" w:rsidRDefault="00A3205B">
      <w:pPr>
        <w:pStyle w:val="Kop1"/>
        <w:rPr>
          <w:del w:id="82" w:author="Wit, D de" w:date="2017-09-11T12:49:00Z"/>
        </w:rPr>
        <w:pPrChange w:id="83" w:author="Wit, D de" w:date="2017-09-11T12:51:00Z">
          <w:pPr>
            <w:pStyle w:val="Lijstalinea"/>
            <w:ind w:left="360"/>
          </w:pPr>
        </w:pPrChange>
      </w:pPr>
      <w:del w:id="84" w:author="Wit, D de" w:date="2017-09-11T12:49:00Z">
        <w:r w:rsidRPr="004D365F" w:rsidDel="001E26B5">
          <w:delText xml:space="preserve">Door het afnemen centraal te stellen wordt de informatiebehoefte van afnemers leidend. </w:delText>
        </w:r>
      </w:del>
    </w:p>
    <w:p w14:paraId="713CE10A" w14:textId="2E064EA1" w:rsidR="00DE387B" w:rsidRPr="00DE387B" w:rsidDel="001E26B5" w:rsidRDefault="00DE387B">
      <w:pPr>
        <w:pStyle w:val="Kop1"/>
        <w:rPr>
          <w:del w:id="85" w:author="Wit, D de" w:date="2017-09-11T12:49:00Z"/>
        </w:rPr>
        <w:pPrChange w:id="86" w:author="Wit, D de" w:date="2017-09-11T12:51:00Z">
          <w:pPr>
            <w:pStyle w:val="Lijstalinea"/>
            <w:numPr>
              <w:numId w:val="1"/>
            </w:numPr>
            <w:ind w:left="360" w:hanging="360"/>
          </w:pPr>
        </w:pPrChange>
      </w:pPr>
      <w:del w:id="87" w:author="Wit, D de" w:date="2017-09-11T12:49:00Z">
        <w:r w:rsidRPr="00DE387B" w:rsidDel="001E26B5">
          <w:delText xml:space="preserve">Techniek </w:delText>
        </w:r>
      </w:del>
    </w:p>
    <w:p w14:paraId="6F567EF5" w14:textId="1C2411CC" w:rsidR="006E309A" w:rsidDel="001E26B5" w:rsidRDefault="00DE387B">
      <w:pPr>
        <w:pStyle w:val="Kop1"/>
        <w:rPr>
          <w:del w:id="88" w:author="Wit, D de" w:date="2017-09-11T12:49:00Z"/>
        </w:rPr>
        <w:pPrChange w:id="89" w:author="Wit, D de" w:date="2017-09-11T12:51:00Z">
          <w:pPr>
            <w:pStyle w:val="Lijstalinea"/>
            <w:ind w:left="360"/>
          </w:pPr>
        </w:pPrChange>
      </w:pPr>
      <w:del w:id="90" w:author="Wit, D de" w:date="2017-09-11T12:49:00Z">
        <w:r w:rsidRPr="00DE387B" w:rsidDel="001E26B5">
          <w:delText>Er zijn – aanvullend aan de technieken die in de StUF berichtenstandaard worden toegepast – nieuwe technieken beschikbaar waarmee snel softwarecomponenten voor gegevensuitwisseling kunnen worden gerealiseerd.</w:delText>
        </w:r>
        <w:r w:rsidR="00C42627" w:rsidDel="001E26B5">
          <w:delText xml:space="preserve"> </w:delText>
        </w:r>
      </w:del>
    </w:p>
    <w:p w14:paraId="5C09EAB4" w14:textId="1BCD8917" w:rsidR="006E309A" w:rsidDel="001E26B5" w:rsidRDefault="00C42627">
      <w:pPr>
        <w:pStyle w:val="Kop1"/>
        <w:rPr>
          <w:del w:id="91" w:author="Wit, D de" w:date="2017-09-11T12:49:00Z"/>
        </w:rPr>
        <w:pPrChange w:id="92" w:author="Wit, D de" w:date="2017-09-11T12:51:00Z">
          <w:pPr>
            <w:pStyle w:val="Lijstalinea"/>
            <w:numPr>
              <w:numId w:val="1"/>
            </w:numPr>
            <w:ind w:hanging="360"/>
          </w:pPr>
        </w:pPrChange>
      </w:pPr>
      <w:del w:id="93" w:author="Wit, D de" w:date="2017-09-11T12:49:00Z">
        <w:r w:rsidDel="001E26B5">
          <w:delText>O</w:delText>
        </w:r>
        <w:r w:rsidR="002536CB" w:rsidDel="001E26B5">
          <w:delText>p</w:delText>
        </w:r>
        <w:r w:rsidDel="001E26B5">
          <w:delText xml:space="preserve"> basis van de requirements die zijn gesteld door Gemeenschappelijk Regeling Drechtsteden is door leveranciers Green Valley en </w:delText>
        </w:r>
        <w:r w:rsidR="00FE279E" w:rsidDel="001E26B5">
          <w:delText>Vi</w:delText>
        </w:r>
        <w:r w:rsidDel="001E26B5">
          <w:delText xml:space="preserve">crea gekozen voor het gebruik </w:delText>
        </w:r>
        <w:r w:rsidRPr="00FE279E" w:rsidDel="001E26B5">
          <w:delText>van YAML / JSON op basis van Open API. De standaard is open</w:delText>
        </w:r>
        <w:r w:rsidR="00FE279E" w:rsidRPr="00FE279E" w:rsidDel="001E26B5">
          <w:delText xml:space="preserve">, toekomstgericht, </w:delText>
        </w:r>
        <w:r w:rsidRPr="00FE279E" w:rsidDel="001E26B5">
          <w:delText>efficiënt</w:delText>
        </w:r>
        <w:r w:rsidR="00FE279E" w:rsidRPr="00FE279E" w:rsidDel="001E26B5">
          <w:delText xml:space="preserve">, eenvoudig toepasbaar en uitbreidbaar en het laat geen </w:delText>
        </w:r>
        <w:r w:rsidR="00BF7976" w:rsidRPr="00FE279E" w:rsidDel="001E26B5">
          <w:delText>ruimte voor misinterpretatie</w:delText>
        </w:r>
        <w:r w:rsidR="00FE279E" w:rsidRPr="00FE279E" w:rsidDel="001E26B5">
          <w:delText>.</w:delText>
        </w:r>
        <w:r w:rsidR="000F0C55" w:rsidDel="001E26B5">
          <w:delText xml:space="preserve"> </w:delText>
        </w:r>
      </w:del>
    </w:p>
    <w:p w14:paraId="47923C29" w14:textId="269FF3C9" w:rsidR="00DE387B" w:rsidDel="001E26B5" w:rsidRDefault="000F0C55">
      <w:pPr>
        <w:pStyle w:val="Kop1"/>
        <w:rPr>
          <w:del w:id="94" w:author="Wit, D de" w:date="2017-09-11T12:49:00Z"/>
        </w:rPr>
        <w:pPrChange w:id="95" w:author="Wit, D de" w:date="2017-09-11T12:51:00Z">
          <w:pPr>
            <w:pStyle w:val="Lijstalinea"/>
            <w:numPr>
              <w:numId w:val="1"/>
            </w:numPr>
            <w:ind w:hanging="360"/>
          </w:pPr>
        </w:pPrChange>
      </w:pPr>
      <w:del w:id="96" w:author="Wit, D de" w:date="2017-09-11T12:49:00Z">
        <w:r w:rsidDel="001E26B5">
          <w:delText>De YAML specificatie maakt het (in potentie) overbodig om uitgebreide specificaties in de vorm van Word-documenten op te leveren.</w:delText>
        </w:r>
      </w:del>
    </w:p>
    <w:p w14:paraId="501AD0BA" w14:textId="3556BDAE" w:rsidR="00DE387B" w:rsidDel="001E26B5" w:rsidRDefault="00DE387B">
      <w:pPr>
        <w:pStyle w:val="Kop1"/>
        <w:rPr>
          <w:del w:id="97" w:author="Wit, D de" w:date="2017-09-11T12:49:00Z"/>
        </w:rPr>
        <w:pPrChange w:id="98" w:author="Wit, D de" w:date="2017-09-11T12:51:00Z">
          <w:pPr>
            <w:pStyle w:val="Lijstalinea"/>
            <w:numPr>
              <w:numId w:val="1"/>
            </w:numPr>
            <w:ind w:left="360" w:hanging="360"/>
          </w:pPr>
        </w:pPrChange>
      </w:pPr>
      <w:del w:id="99" w:author="Wit, D de" w:date="2017-09-11T12:49:00Z">
        <w:r w:rsidDel="001E26B5">
          <w:delText xml:space="preserve">De eenheid die in het advies Eindproductstandaarden een </w:delText>
        </w:r>
        <w:r w:rsidRPr="00E21319" w:rsidDel="001E26B5">
          <w:rPr>
            <w:rPrChange w:id="100" w:author="Wit, D de" w:date="2017-09-11T12:51:00Z">
              <w:rPr>
                <w:i/>
              </w:rPr>
            </w:rPrChange>
          </w:rPr>
          <w:delText>service</w:delText>
        </w:r>
        <w:r w:rsidDel="001E26B5">
          <w:delText xml:space="preserve"> wordt genoemd (als onderdeel van een Eindproductstandaard, EPS) wordt in deze specificatie een </w:delText>
        </w:r>
        <w:r w:rsidRPr="00E21319" w:rsidDel="001E26B5">
          <w:rPr>
            <w:rPrChange w:id="101" w:author="Wit, D de" w:date="2017-09-11T12:51:00Z">
              <w:rPr>
                <w:i/>
              </w:rPr>
            </w:rPrChange>
          </w:rPr>
          <w:delText>API</w:delText>
        </w:r>
        <w:r w:rsidDel="001E26B5">
          <w:delText xml:space="preserve"> genoemd.</w:delText>
        </w:r>
      </w:del>
    </w:p>
    <w:p w14:paraId="2FC655A0" w14:textId="2CFE82A8" w:rsidR="0073756A" w:rsidDel="001E26B5" w:rsidRDefault="0073756A">
      <w:pPr>
        <w:pStyle w:val="Kop1"/>
        <w:rPr>
          <w:del w:id="102" w:author="Wit, D de" w:date="2017-09-11T12:49:00Z"/>
        </w:rPr>
        <w:pPrChange w:id="103" w:author="Wit, D de" w:date="2017-09-11T12:51:00Z">
          <w:pPr>
            <w:pStyle w:val="Lijstalinea"/>
            <w:numPr>
              <w:numId w:val="1"/>
            </w:numPr>
            <w:ind w:left="360" w:hanging="360"/>
          </w:pPr>
        </w:pPrChange>
      </w:pPr>
      <w:del w:id="104" w:author="Wit, D de" w:date="2017-09-11T12:49:00Z">
        <w:r w:rsidRPr="00017401" w:rsidDel="001E26B5">
          <w:delText>De GEMMA referentiecomponenten waarin een EPS kan worden gebruikt zijn onderdeel van de beschrijving van een EPS.</w:delText>
        </w:r>
      </w:del>
    </w:p>
    <w:p w14:paraId="45E3217E" w14:textId="501BB173" w:rsidR="002E60DD" w:rsidRPr="00E21319" w:rsidDel="001E26B5" w:rsidRDefault="002E60DD">
      <w:pPr>
        <w:pStyle w:val="Kop1"/>
        <w:rPr>
          <w:del w:id="105" w:author="Wit, D de" w:date="2017-09-11T12:50:00Z"/>
          <w:rPrChange w:id="106" w:author="Wit, D de" w:date="2017-09-11T12:51:00Z">
            <w:rPr>
              <w:del w:id="107" w:author="Wit, D de" w:date="2017-09-11T12:50:00Z"/>
              <w:b/>
            </w:rPr>
          </w:rPrChange>
        </w:rPr>
        <w:pPrChange w:id="108" w:author="Wit, D de" w:date="2017-09-11T12:51:00Z">
          <w:pPr/>
        </w:pPrChange>
      </w:pPr>
      <w:del w:id="109" w:author="Wit, D de" w:date="2017-09-11T12:50:00Z">
        <w:r w:rsidRPr="00E21319" w:rsidDel="001E26B5">
          <w:rPr>
            <w:rPrChange w:id="110" w:author="Wit, D de" w:date="2017-09-11T12:51:00Z">
              <w:rPr>
                <w:b/>
              </w:rPr>
            </w:rPrChange>
          </w:rPr>
          <w:br w:type="page"/>
        </w:r>
      </w:del>
    </w:p>
    <w:p w14:paraId="1B783BB1" w14:textId="43CC95EB" w:rsidR="00C25C06" w:rsidRPr="00B82006" w:rsidRDefault="00C25C06">
      <w:pPr>
        <w:pStyle w:val="Kop1"/>
      </w:pPr>
      <w:bookmarkStart w:id="111" w:name="_Toc492897651"/>
      <w:r w:rsidRPr="00B82006">
        <w:t xml:space="preserve">Aandachtspunten </w:t>
      </w:r>
      <w:r w:rsidR="00F75499">
        <w:t>API</w:t>
      </w:r>
      <w:bookmarkEnd w:id="111"/>
    </w:p>
    <w:p w14:paraId="7927960A" w14:textId="129EABD3"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AA5CC1">
        <w:t>BRP</w:t>
      </w:r>
      <w:r>
        <w:t>"</w:t>
      </w:r>
      <w:r w:rsidR="00F337A4">
        <w:t xml:space="preserve">. Een vraag/antwoord opzet van een geïnventariseerde gegevensbehoefte. Als basis is hiervoor de opzet van </w:t>
      </w:r>
      <w:r w:rsidR="00BA5E1B">
        <w:t xml:space="preserve">de werkgroep RSGB-bevragingen </w:t>
      </w:r>
      <w:r w:rsidR="00F337A4">
        <w:t>gehanteerd</w:t>
      </w:r>
      <w:r w:rsidR="00BA5E1B">
        <w:t>.</w:t>
      </w:r>
      <w:r w:rsidR="00F75499">
        <w:t xml:space="preserve"> </w:t>
      </w:r>
    </w:p>
    <w:p w14:paraId="40D19721" w14:textId="77777777" w:rsidR="001E26B5" w:rsidRPr="00130BC4" w:rsidRDefault="001E26B5" w:rsidP="001E26B5">
      <w:pPr>
        <w:pStyle w:val="Lijstalinea"/>
        <w:numPr>
          <w:ilvl w:val="0"/>
          <w:numId w:val="26"/>
        </w:numPr>
        <w:rPr>
          <w:ins w:id="112" w:author="Wit, D de" w:date="2017-09-11T12:49:00Z"/>
        </w:rPr>
      </w:pPr>
      <w:ins w:id="113" w:author="Wit, D de" w:date="2017-09-11T12:49:00Z">
        <w:r w:rsidRPr="00130BC4">
          <w:t xml:space="preserve">Hanteer dezelfde afspraken als </w:t>
        </w:r>
        <w:r>
          <w:t xml:space="preserve">in API- URI strategie DsO en RSGB-bevragingen </w:t>
        </w:r>
        <w:r w:rsidRPr="00130BC4">
          <w:t xml:space="preserve">voor wat betreft omgang met attributen. </w:t>
        </w:r>
      </w:ins>
    </w:p>
    <w:p w14:paraId="67AEB127" w14:textId="1AB8DBB6" w:rsidR="00C43259" w:rsidRPr="00130BC4" w:rsidRDefault="00D35676" w:rsidP="00D35676">
      <w:pPr>
        <w:pStyle w:val="Lijstalinea"/>
        <w:numPr>
          <w:ilvl w:val="0"/>
          <w:numId w:val="26"/>
        </w:numPr>
      </w:pPr>
      <w:del w:id="114" w:author="Wit, D de" w:date="2017-09-11T12:49:00Z">
        <w:r w:rsidRPr="00130BC4" w:rsidDel="001E26B5">
          <w:delText xml:space="preserve">Hanteer dezelfde afspraken als </w:delText>
        </w:r>
        <w:r w:rsidDel="001E26B5">
          <w:delText xml:space="preserve">in RSGB-bevragingen </w:delText>
        </w:r>
        <w:r w:rsidRPr="00130BC4" w:rsidDel="001E26B5">
          <w:delText xml:space="preserve">voor wat betreft omgang met attributen. Voorbeelden zijn omgang met </w:delText>
        </w:r>
        <w:r w:rsidDel="001E26B5">
          <w:delText xml:space="preserve">naamgebruik, </w:delText>
        </w:r>
        <w:r w:rsidRPr="00130BC4" w:rsidDel="001E26B5">
          <w:delText>‘geenWaarde’</w:delText>
        </w:r>
        <w:r w:rsidDel="001E26B5">
          <w:delText xml:space="preserve"> en het datumformaat</w:delText>
        </w:r>
        <w:r w:rsidRPr="00130BC4" w:rsidDel="001E26B5">
          <w:delText>.</w:delText>
        </w:r>
        <w:r w:rsidDel="001E26B5">
          <w:delText xml:space="preserve"> Indien RSGB-bevragingen geen over een bepaald aspect geen uit</w:delText>
        </w:r>
        <w:r w:rsidR="00AA5CC1" w:rsidDel="001E26B5">
          <w:delText>spraken doet hanteer dan de afs</w:delText>
        </w:r>
        <w:r w:rsidDel="001E26B5">
          <w:delText>p</w:delText>
        </w:r>
        <w:r w:rsidR="00AA5CC1" w:rsidDel="001E26B5">
          <w:delText>r</w:delText>
        </w:r>
        <w:r w:rsidDel="001E26B5">
          <w:delText xml:space="preserve">aken uit </w:delText>
        </w:r>
        <w:r w:rsidRPr="00130BC4" w:rsidDel="001E26B5">
          <w:delText>de StUF-onderlaag versie 03.01</w:delText>
        </w:r>
        <w:r w:rsidDel="001E26B5">
          <w:delText>.</w:delText>
        </w:r>
      </w:del>
      <w:ins w:id="115" w:author="Wit, D de" w:date="2017-09-11T11:59:00Z">
        <w:r w:rsidR="00C43259">
          <w:t>Informatie over het omgaan met de header in berichten is beschreven in de afzonderlijk specificatie van de header.</w:t>
        </w:r>
      </w:ins>
    </w:p>
    <w:p w14:paraId="36704996" w14:textId="6C9AB1F2" w:rsidR="00D35676" w:rsidRPr="00130BC4" w:rsidRDefault="00D35676" w:rsidP="00D35676">
      <w:pPr>
        <w:pStyle w:val="Lijstalinea"/>
        <w:numPr>
          <w:ilvl w:val="0"/>
          <w:numId w:val="26"/>
        </w:numPr>
      </w:pPr>
      <w:r w:rsidRPr="00130BC4">
        <w:t xml:space="preserve">Vanuit de werkgroep RSGB-bevragingen </w:t>
      </w:r>
      <w:r>
        <w:t xml:space="preserve">zijn </w:t>
      </w:r>
      <w:r w:rsidRPr="00130BC4">
        <w:t>YAML</w:t>
      </w:r>
      <w:r>
        <w:t xml:space="preserve"> specificaties opgeleverd</w:t>
      </w:r>
      <w:r w:rsidRPr="00130BC4">
        <w:t xml:space="preserve">. Deze specificaties zijn </w:t>
      </w:r>
      <w:r w:rsidR="00AA5CC1">
        <w:t>te vinden via onderstaande URL</w:t>
      </w:r>
      <w:r w:rsidRPr="00130BC4">
        <w:t xml:space="preserve">: </w:t>
      </w:r>
      <w:hyperlink r:id="rId11" w:anchor="!/IngeschrevenPersoon" w:history="1">
        <w:r w:rsidR="00AA5CC1" w:rsidRPr="000E2527">
          <w:rPr>
            <w:rStyle w:val="Hyperlink"/>
          </w:rPr>
          <w:t>http://stuf4.processfive.com/swagger/ui/index#!/IngeschrevenPersoon</w:t>
        </w:r>
      </w:hyperlink>
      <w:r w:rsidRPr="00130BC4">
        <w:t xml:space="preserve">, </w:t>
      </w:r>
    </w:p>
    <w:p w14:paraId="0250D160" w14:textId="0B7E3B42" w:rsidR="00C25C06" w:rsidRPr="00130BC4" w:rsidDel="001E26B5" w:rsidRDefault="00C25C06" w:rsidP="00C25C06">
      <w:pPr>
        <w:pStyle w:val="Lijstalinea"/>
        <w:numPr>
          <w:ilvl w:val="0"/>
          <w:numId w:val="26"/>
        </w:numPr>
        <w:rPr>
          <w:del w:id="116" w:author="Wit, D de" w:date="2017-09-11T12:49:00Z"/>
        </w:rPr>
      </w:pPr>
      <w:del w:id="117" w:author="Wit, D de" w:date="2017-09-11T12:49:00Z">
        <w:r w:rsidRPr="00130BC4" w:rsidDel="001E26B5">
          <w:delText>Een YAML-specificatie kan eenvoudig gemaakt worden via de tool ‘Restlet Studio’. Handmatig moeten eenmalig de definities in de specificatie gezet worden (</w:delText>
        </w:r>
        <w:r w:rsidR="00D35676" w:rsidDel="001E26B5">
          <w:delText xml:space="preserve">Let op! Wellicht </w:delText>
        </w:r>
        <w:r w:rsidRPr="00130BC4" w:rsidDel="001E26B5">
          <w:delText xml:space="preserve">kan er deels </w:delText>
        </w:r>
        <w:r w:rsidR="00E53940" w:rsidDel="001E26B5">
          <w:delText xml:space="preserve">of volledig </w:delText>
        </w:r>
        <w:r w:rsidRPr="00130BC4" w:rsidDel="001E26B5">
          <w:delText>gebruik gemaakt worden van de reeds aanwezige specificaties van de werkgroep RSGB-bevragingen).</w:delText>
        </w:r>
      </w:del>
    </w:p>
    <w:p w14:paraId="717CF7BC" w14:textId="2C139D5F" w:rsidR="00C25C06" w:rsidDel="001E26B5" w:rsidRDefault="00AA5CC1" w:rsidP="00C25C06">
      <w:pPr>
        <w:pStyle w:val="Lijstalinea"/>
        <w:numPr>
          <w:ilvl w:val="0"/>
          <w:numId w:val="26"/>
        </w:numPr>
        <w:rPr>
          <w:del w:id="118" w:author="Wit, D de" w:date="2017-09-11T12:49:00Z"/>
        </w:rPr>
      </w:pPr>
      <w:del w:id="119" w:author="Wit, D de" w:date="2017-09-11T12:49:00Z">
        <w:r w:rsidDel="001E26B5">
          <w:delText xml:space="preserve">De </w:delText>
        </w:r>
        <w:r w:rsidR="00C25C06" w:rsidRPr="00130BC4" w:rsidDel="001E26B5">
          <w:delText xml:space="preserve">vragen en antwoorden voor Opvragen </w:delText>
        </w:r>
        <w:r w:rsidDel="001E26B5">
          <w:delText xml:space="preserve">BRP </w:delText>
        </w:r>
        <w:r w:rsidR="00C25C06" w:rsidRPr="00130BC4" w:rsidDel="001E26B5">
          <w:delText>worden binnen één YAML specificatie beschreven.</w:delText>
        </w:r>
      </w:del>
    </w:p>
    <w:p w14:paraId="6238D96A" w14:textId="38FECFAB" w:rsidR="00C25C06" w:rsidDel="001E26B5" w:rsidRDefault="00CD492D" w:rsidP="00C25C06">
      <w:pPr>
        <w:pStyle w:val="Lijstalinea"/>
        <w:numPr>
          <w:ilvl w:val="0"/>
          <w:numId w:val="26"/>
        </w:numPr>
        <w:rPr>
          <w:del w:id="120" w:author="Wit, D de" w:date="2017-09-11T12:49:00Z"/>
        </w:rPr>
      </w:pPr>
      <w:del w:id="121" w:author="Wit, D de" w:date="2017-09-11T12:49:00Z">
        <w:r w:rsidDel="001E26B5">
          <w:delText xml:space="preserve">Momenteel </w:delText>
        </w:r>
        <w:r w:rsidR="00130BC4" w:rsidRPr="00AA76E9" w:rsidDel="001E26B5">
          <w:delText xml:space="preserve"> is zowel de berichtdefinitie als de objectdefinitie nog in één </w:delText>
        </w:r>
        <w:r w:rsidR="004E2CC4" w:rsidDel="001E26B5">
          <w:delText xml:space="preserve">YAML </w:delText>
        </w:r>
        <w:r w:rsidR="00130BC4" w:rsidRPr="00AA76E9" w:rsidDel="001E26B5">
          <w:delText>specificatie opgenomen</w:delText>
        </w:r>
        <w:r w:rsidR="00F16C7F" w:rsidDel="001E26B5">
          <w:delText xml:space="preserve"> (in de YAML-specificaties van RSGB-bevragingen is dat ook het geval)</w:delText>
        </w:r>
        <w:r w:rsidR="00130BC4" w:rsidRPr="00AA76E9" w:rsidDel="001E26B5">
          <w:delText>.</w:delText>
        </w:r>
        <w:r w:rsidR="00F16C7F" w:rsidDel="001E26B5">
          <w:delText xml:space="preserve"> Voorlopig kiezen we </w:delText>
        </w:r>
        <w:r w:rsidDel="001E26B5">
          <w:delText>voor de API-Drechtsteden</w:delText>
        </w:r>
        <w:r w:rsidR="00F16C7F" w:rsidDel="001E26B5">
          <w:delText xml:space="preserve"> er niet voor om dit in verschillende YAML-bestanden onder te brengen.</w:delText>
        </w:r>
        <w:r w:rsidR="00130BC4" w:rsidRPr="00AA76E9" w:rsidDel="001E26B5">
          <w:delText xml:space="preserve"> </w:delText>
        </w:r>
        <w:r w:rsidR="004E2CC4" w:rsidDel="001E26B5">
          <w:delText xml:space="preserve">Wellicht wordt er uiteindelijk voor gekozen om de </w:delText>
        </w:r>
        <w:r w:rsidR="004E2CC4" w:rsidRPr="00AA76E9" w:rsidDel="001E26B5">
          <w:delText>specificatie van de subjecten/objecten</w:delText>
        </w:r>
        <w:r w:rsidR="004E2CC4" w:rsidDel="001E26B5">
          <w:delText xml:space="preserve"> (de objectdefinitie)</w:delText>
        </w:r>
        <w:r w:rsidR="004E2CC4" w:rsidRPr="00AA76E9" w:rsidDel="001E26B5">
          <w:delText xml:space="preserve"> in afzonderlijke YAML-specificatiebestanden </w:delText>
        </w:r>
        <w:r w:rsidR="004E2CC4" w:rsidDel="001E26B5">
          <w:delText xml:space="preserve">op te nemen. De YAML specificaties kunnen dan naar elkaar verwijzen. </w:delText>
        </w:r>
      </w:del>
    </w:p>
    <w:p w14:paraId="43B02629" w14:textId="2271AB50" w:rsidR="00D35676" w:rsidDel="001E26B5" w:rsidRDefault="00D35676" w:rsidP="00D35676">
      <w:pPr>
        <w:pStyle w:val="Lijstalinea"/>
        <w:rPr>
          <w:del w:id="122" w:author="Wit, D de" w:date="2017-09-11T12:49:00Z"/>
        </w:rPr>
      </w:pPr>
    </w:p>
    <w:p w14:paraId="047A3593" w14:textId="13A9DB4A" w:rsidR="00D35676" w:rsidDel="001E26B5" w:rsidRDefault="00D35676" w:rsidP="00D35676">
      <w:pPr>
        <w:pStyle w:val="Lijstalinea"/>
        <w:numPr>
          <w:ilvl w:val="0"/>
          <w:numId w:val="26"/>
        </w:numPr>
        <w:rPr>
          <w:del w:id="123" w:author="Wit, D de" w:date="2017-09-11T12:49:00Z"/>
        </w:rPr>
      </w:pPr>
      <w:del w:id="124" w:author="Wit, D de" w:date="2017-09-11T12:49:00Z">
        <w:r w:rsidDel="001E26B5">
          <w:delText xml:space="preserve">Voor Vraag/Antwoord-berichten die wellicht in een latere fase onderdeel worden van de </w:delText>
        </w:r>
        <w:r w:rsidR="00CD492D" w:rsidDel="001E26B5">
          <w:delText>API-Drechtsteden</w:delText>
        </w:r>
        <w:r w:rsidDel="001E26B5">
          <w:delText xml:space="preserve">, maar niet worden gespecificeerd door RSGB-bevragingen geldt het volgende: </w:delText>
        </w:r>
      </w:del>
    </w:p>
    <w:p w14:paraId="5F65E8FF" w14:textId="1D689E7E" w:rsidR="00D35676" w:rsidDel="001E26B5" w:rsidRDefault="00D35676" w:rsidP="00D35676">
      <w:pPr>
        <w:pStyle w:val="Lijstalinea"/>
        <w:numPr>
          <w:ilvl w:val="1"/>
          <w:numId w:val="26"/>
        </w:numPr>
        <w:rPr>
          <w:del w:id="125" w:author="Wit, D de" w:date="2017-09-11T12:49:00Z"/>
        </w:rPr>
      </w:pPr>
      <w:del w:id="126" w:author="Wit, D de" w:date="2017-09-11T12:49:00Z">
        <w:r w:rsidRPr="00130BC4" w:rsidDel="001E26B5">
          <w:delText>Het opvragen van materiel</w:delText>
        </w:r>
        <w:r w:rsidR="00B97899" w:rsidDel="001E26B5">
          <w:delText>e historie is onderdeel van de</w:delText>
        </w:r>
        <w:r w:rsidRPr="00130BC4" w:rsidDel="001E26B5">
          <w:delText xml:space="preserve"> API's, het opvragen van formele historie niet. </w:delText>
        </w:r>
      </w:del>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6CE5F4AA" w:rsidR="004956F9" w:rsidRPr="004956F9" w:rsidDel="001E1F09" w:rsidRDefault="00CD18D3" w:rsidP="00E8206F">
      <w:pPr>
        <w:pStyle w:val="Kop1"/>
        <w:rPr>
          <w:del w:id="127" w:author="Wit, D de" w:date="2017-09-11T11:59:00Z"/>
        </w:rPr>
      </w:pPr>
      <w:commentRangeStart w:id="128"/>
      <w:del w:id="129" w:author="Wit, D de" w:date="2017-09-11T11:59:00Z">
        <w:r w:rsidDel="001E1F09">
          <w:lastRenderedPageBreak/>
          <w:delText>Header</w:delText>
        </w:r>
        <w:commentRangeEnd w:id="128"/>
        <w:r w:rsidR="001F0213" w:rsidDel="001E1F09">
          <w:rPr>
            <w:rStyle w:val="Verwijzingopmerking"/>
            <w:rFonts w:asciiTheme="minorHAnsi" w:eastAsiaTheme="minorHAnsi" w:hAnsiTheme="minorHAnsi" w:cstheme="minorBidi"/>
            <w:color w:val="auto"/>
          </w:rPr>
          <w:commentReference w:id="128"/>
        </w:r>
      </w:del>
    </w:p>
    <w:p w14:paraId="5AC89D91" w14:textId="4E4BB1C7" w:rsidR="004956F9" w:rsidDel="001E1F09" w:rsidRDefault="004956F9" w:rsidP="004956F9">
      <w:pPr>
        <w:spacing w:after="0" w:line="240" w:lineRule="auto"/>
        <w:rPr>
          <w:del w:id="130" w:author="Wit, D de" w:date="2017-09-11T11:59:00Z"/>
        </w:rPr>
      </w:pPr>
    </w:p>
    <w:p w14:paraId="5D51A0F6" w14:textId="6EC6BB8F" w:rsidR="004956F9" w:rsidDel="001E1F09" w:rsidRDefault="004956F9" w:rsidP="004956F9">
      <w:pPr>
        <w:spacing w:after="0" w:line="240" w:lineRule="auto"/>
        <w:rPr>
          <w:del w:id="131" w:author="Wit, D de" w:date="2017-09-11T11:59:00Z"/>
        </w:rPr>
      </w:pPr>
      <w:del w:id="132" w:author="Wit, D de" w:date="2017-09-11T11:59:00Z">
        <w:r w:rsidDel="001E1F09">
          <w:delText xml:space="preserve">Betekenis van de genoemde attributen is conform </w:delText>
        </w:r>
        <w:r w:rsidR="0096458C" w:rsidDel="001E1F09">
          <w:delText xml:space="preserve">de specificatie van </w:delText>
        </w:r>
        <w:r w:rsidDel="001E1F09">
          <w:delText>StUF</w:delText>
        </w:r>
        <w:r w:rsidR="0096458C" w:rsidDel="001E1F09">
          <w:delText>03.01</w:delText>
        </w:r>
        <w:r w:rsidDel="001E1F09">
          <w:delText xml:space="preserve">. </w:delText>
        </w:r>
      </w:del>
    </w:p>
    <w:p w14:paraId="1F98DCAE" w14:textId="5916409A" w:rsidR="0096458C" w:rsidDel="001E1F09" w:rsidRDefault="0096458C" w:rsidP="004956F9">
      <w:pPr>
        <w:spacing w:after="0" w:line="240" w:lineRule="auto"/>
        <w:rPr>
          <w:del w:id="133" w:author="Wit, D de" w:date="2017-09-11T11:59:00Z"/>
        </w:rPr>
      </w:pPr>
    </w:p>
    <w:p w14:paraId="4656B47C" w14:textId="6F7CA2E4" w:rsidR="0073756A" w:rsidDel="001E1F09" w:rsidRDefault="004956F9" w:rsidP="0073756A">
      <w:pPr>
        <w:spacing w:after="0" w:line="240" w:lineRule="auto"/>
        <w:rPr>
          <w:del w:id="134" w:author="Wit, D de" w:date="2017-09-11T11:59:00Z"/>
        </w:rPr>
      </w:pPr>
      <w:del w:id="135" w:author="Wit, D de" w:date="2017-09-11T11:59:00Z">
        <w:r w:rsidDel="001E1F09">
          <w:delText xml:space="preserve">Opmerkingen: </w:delText>
        </w:r>
      </w:del>
    </w:p>
    <w:p w14:paraId="0756D882" w14:textId="25264F6B" w:rsidR="0073756A" w:rsidDel="001E1F09" w:rsidRDefault="0073756A" w:rsidP="0073756A">
      <w:pPr>
        <w:pStyle w:val="Lijstalinea"/>
        <w:numPr>
          <w:ilvl w:val="0"/>
          <w:numId w:val="28"/>
        </w:numPr>
        <w:spacing w:after="0" w:line="240" w:lineRule="auto"/>
        <w:rPr>
          <w:del w:id="136" w:author="Wit, D de" w:date="2017-09-11T11:59:00Z"/>
        </w:rPr>
      </w:pPr>
      <w:del w:id="137" w:author="Wit, D de" w:date="2017-09-11T11:59:00Z">
        <w:r w:rsidDel="001E1F09">
          <w:delText>Enkel attributen die waarde toevoegen aan de elementaire API worden opgenomen in de stuurgegevens</w:delText>
        </w:r>
        <w:r w:rsidR="00E927F4" w:rsidDel="001E1F09">
          <w:delText xml:space="preserve"> conform RSGB-bevragingen</w:delText>
        </w:r>
        <w:r w:rsidDel="001E1F09">
          <w:delText>. Overbodige attributen zijn weggelaten t.o.v. StUF03.01, zoals een groot aantal parameters.</w:delText>
        </w:r>
        <w:r w:rsidR="006F309A" w:rsidDel="001E1F09">
          <w:delText xml:space="preserve"> </w:delText>
        </w:r>
      </w:del>
    </w:p>
    <w:p w14:paraId="2D8B0019" w14:textId="168CFD62" w:rsidR="00B82006" w:rsidDel="001E1F09" w:rsidRDefault="0073756A" w:rsidP="00A15AB7">
      <w:pPr>
        <w:pStyle w:val="Lijstalinea"/>
        <w:numPr>
          <w:ilvl w:val="0"/>
          <w:numId w:val="28"/>
        </w:numPr>
        <w:spacing w:after="0" w:line="240" w:lineRule="auto"/>
        <w:rPr>
          <w:del w:id="138" w:author="Wit, D de" w:date="2017-09-11T11:59:00Z"/>
        </w:rPr>
      </w:pPr>
      <w:del w:id="139" w:author="Wit, D de" w:date="2017-09-11T11:59:00Z">
        <w:r w:rsidDel="001E1F09">
          <w:delText>Ruimte voor organisatie-onderdeel in een samenwerkingsverband is essentieel.</w:delText>
        </w:r>
        <w:r w:rsidRPr="0073756A" w:rsidDel="001E1F09">
          <w:delText xml:space="preserve"> </w:delText>
        </w:r>
        <w:r w:rsidR="00A15AB7" w:rsidDel="001E1F09">
          <w:delText>Om die reden moet het attribuut ‘organisatie’ in de stuurgegevens eventueel gevuld worden met de gemeentecode van de specifieke gemeente binnen een samenwerkingsverband.</w:delText>
        </w:r>
      </w:del>
    </w:p>
    <w:p w14:paraId="140EE7B3" w14:textId="29FE71C9" w:rsidR="0094014E" w:rsidRPr="0073756A" w:rsidDel="001E1F09" w:rsidRDefault="0094014E" w:rsidP="0073756A">
      <w:pPr>
        <w:pStyle w:val="Lijstalinea"/>
        <w:numPr>
          <w:ilvl w:val="0"/>
          <w:numId w:val="28"/>
        </w:numPr>
        <w:spacing w:after="0" w:line="240" w:lineRule="auto"/>
        <w:rPr>
          <w:del w:id="140" w:author="Wit, D de" w:date="2017-09-11T11:59:00Z"/>
        </w:rPr>
      </w:pPr>
      <w:del w:id="141" w:author="Wit, D de" w:date="2017-09-11T11:59:00Z">
        <w:r w:rsidRPr="0073756A" w:rsidDel="001E1F09">
          <w:delText>KZA stuurt nog geen gebruikersnaam mee in vraagberichten, waarmee gelogd zou kunnen worden wie de vraag stelt.</w:delText>
        </w:r>
      </w:del>
    </w:p>
    <w:p w14:paraId="1ADB7F25" w14:textId="7AE1E532" w:rsidR="0073756A" w:rsidDel="001E1F09" w:rsidRDefault="0094014E" w:rsidP="0073756A">
      <w:pPr>
        <w:pStyle w:val="Lijstalinea"/>
        <w:numPr>
          <w:ilvl w:val="0"/>
          <w:numId w:val="28"/>
        </w:numPr>
        <w:spacing w:after="0" w:line="240" w:lineRule="auto"/>
        <w:rPr>
          <w:del w:id="142" w:author="Wit, D de" w:date="2017-09-11T11:59:00Z"/>
        </w:rPr>
      </w:pPr>
      <w:del w:id="143" w:author="Wit, D de" w:date="2017-09-11T11:59:00Z">
        <w:r w:rsidRPr="0073756A" w:rsidDel="001E1F09">
          <w:delText>KZA stuurt geen organisatiecontext mee vanuit welke gemeente de vraag gesteld wordt.</w:delText>
        </w:r>
      </w:del>
    </w:p>
    <w:p w14:paraId="5A010011" w14:textId="4722A793" w:rsidR="00E41153" w:rsidDel="001E1F09" w:rsidRDefault="00E41153" w:rsidP="00E41153">
      <w:pPr>
        <w:spacing w:after="0" w:line="240" w:lineRule="auto"/>
        <w:ind w:left="720"/>
        <w:rPr>
          <w:del w:id="144" w:author="Wit, D de" w:date="2017-09-11T11:59:00Z"/>
        </w:rPr>
      </w:pPr>
    </w:p>
    <w:p w14:paraId="7B45B663" w14:textId="5C9BED3D" w:rsidR="00E41153" w:rsidDel="001E1F09" w:rsidRDefault="00E41153" w:rsidP="00E41153">
      <w:pPr>
        <w:spacing w:after="0" w:line="240" w:lineRule="auto"/>
        <w:rPr>
          <w:del w:id="145" w:author="Wit, D de" w:date="2017-09-11T11:59:00Z"/>
        </w:rPr>
      </w:pPr>
      <w:del w:id="146" w:author="Wit, D de" w:date="2017-09-11T11:59:00Z">
        <w:r w:rsidDel="001E1F09">
          <w:delText>In onderstaande tabel een overzicht van de header van de berichten. De parameters zoals die worden gehanteerd in het RSGB-bevragingen zijn hierin niet specifiek uitgeschreven.</w:delText>
        </w:r>
      </w:del>
    </w:p>
    <w:p w14:paraId="71A95BFF" w14:textId="5E3B0020" w:rsidR="0094014E" w:rsidRPr="0073756A" w:rsidDel="001E1F09" w:rsidRDefault="0094014E" w:rsidP="0073756A">
      <w:pPr>
        <w:pStyle w:val="Lijstalinea"/>
        <w:spacing w:after="0" w:line="240" w:lineRule="auto"/>
        <w:rPr>
          <w:del w:id="147" w:author="Wit, D de" w:date="2017-09-11T11:59:00Z"/>
        </w:rPr>
      </w:pPr>
      <w:del w:id="148" w:author="Wit, D de" w:date="2017-09-11T11:59:00Z">
        <w:r w:rsidRPr="0073756A" w:rsidDel="001E1F09">
          <w:delText xml:space="preserve"> </w:delText>
        </w:r>
      </w:del>
    </w:p>
    <w:tbl>
      <w:tblPr>
        <w:tblStyle w:val="Tabelraster"/>
        <w:tblW w:w="9479" w:type="dxa"/>
        <w:tblLook w:val="04A0" w:firstRow="1" w:lastRow="0" w:firstColumn="1" w:lastColumn="0" w:noHBand="0" w:noVBand="1"/>
      </w:tblPr>
      <w:tblGrid>
        <w:gridCol w:w="3198"/>
        <w:gridCol w:w="2648"/>
        <w:gridCol w:w="1237"/>
        <w:gridCol w:w="1188"/>
        <w:gridCol w:w="1208"/>
        <w:tblGridChange w:id="149">
          <w:tblGrid>
            <w:gridCol w:w="3198"/>
            <w:gridCol w:w="2648"/>
            <w:gridCol w:w="1237"/>
            <w:gridCol w:w="1188"/>
            <w:gridCol w:w="1208"/>
          </w:tblGrid>
        </w:tblGridChange>
      </w:tblGrid>
      <w:tr w:rsidR="0096458C" w:rsidRPr="00064765" w:rsidDel="001E1F09" w14:paraId="133D135D" w14:textId="522D69E7" w:rsidTr="0096458C">
        <w:trPr>
          <w:del w:id="150" w:author="Wit, D de" w:date="2017-09-11T11:59:00Z"/>
        </w:trPr>
        <w:tc>
          <w:tcPr>
            <w:tcW w:w="3198" w:type="dxa"/>
          </w:tcPr>
          <w:p w14:paraId="093B3043" w14:textId="1D9D1245" w:rsidR="0096458C" w:rsidRPr="00064765" w:rsidDel="001E1F09" w:rsidRDefault="00CD18D3" w:rsidP="00CD18D3">
            <w:pPr>
              <w:rPr>
                <w:del w:id="151" w:author="Wit, D de" w:date="2017-09-11T11:59:00Z"/>
                <w:b/>
                <w:sz w:val="20"/>
              </w:rPr>
            </w:pPr>
            <w:del w:id="152" w:author="Wit, D de" w:date="2017-09-11T11:59:00Z">
              <w:r w:rsidDel="001E1F09">
                <w:rPr>
                  <w:b/>
                  <w:sz w:val="20"/>
                </w:rPr>
                <w:delText xml:space="preserve">Attribuut </w:delText>
              </w:r>
            </w:del>
          </w:p>
        </w:tc>
        <w:tc>
          <w:tcPr>
            <w:tcW w:w="2648" w:type="dxa"/>
          </w:tcPr>
          <w:p w14:paraId="3EB74019" w14:textId="06C999EF" w:rsidR="0096458C" w:rsidRPr="00064765" w:rsidDel="001E1F09" w:rsidRDefault="0096458C" w:rsidP="00F86684">
            <w:pPr>
              <w:rPr>
                <w:del w:id="153" w:author="Wit, D de" w:date="2017-09-11T11:59:00Z"/>
                <w:b/>
                <w:sz w:val="20"/>
              </w:rPr>
            </w:pPr>
            <w:del w:id="154" w:author="Wit, D de" w:date="2017-09-11T11:59:00Z">
              <w:r w:rsidRPr="00064765" w:rsidDel="001E1F09">
                <w:rPr>
                  <w:b/>
                  <w:sz w:val="20"/>
                </w:rPr>
                <w:delText>Tag</w:delText>
              </w:r>
            </w:del>
          </w:p>
        </w:tc>
        <w:tc>
          <w:tcPr>
            <w:tcW w:w="1237" w:type="dxa"/>
          </w:tcPr>
          <w:p w14:paraId="1722DD0C" w14:textId="001895F3" w:rsidR="0096458C" w:rsidRPr="00064765" w:rsidDel="001E1F09" w:rsidRDefault="0096458C" w:rsidP="00F86684">
            <w:pPr>
              <w:rPr>
                <w:del w:id="155" w:author="Wit, D de" w:date="2017-09-11T11:59:00Z"/>
                <w:b/>
                <w:sz w:val="20"/>
              </w:rPr>
            </w:pPr>
            <w:del w:id="156" w:author="Wit, D de" w:date="2017-09-11T11:59:00Z">
              <w:r w:rsidRPr="00064765" w:rsidDel="001E1F09">
                <w:rPr>
                  <w:b/>
                  <w:sz w:val="20"/>
                </w:rPr>
                <w:delText>Kennis-gevingen</w:delText>
              </w:r>
            </w:del>
          </w:p>
        </w:tc>
        <w:tc>
          <w:tcPr>
            <w:tcW w:w="1188" w:type="dxa"/>
          </w:tcPr>
          <w:p w14:paraId="2F86C04B" w14:textId="2CE1E9AA" w:rsidR="0096458C" w:rsidRPr="00064765" w:rsidDel="001E1F09" w:rsidRDefault="0096458C" w:rsidP="00F86684">
            <w:pPr>
              <w:rPr>
                <w:del w:id="157" w:author="Wit, D de" w:date="2017-09-11T11:59:00Z"/>
                <w:b/>
                <w:sz w:val="20"/>
              </w:rPr>
            </w:pPr>
            <w:del w:id="158" w:author="Wit, D de" w:date="2017-09-11T11:59:00Z">
              <w:r w:rsidRPr="00064765" w:rsidDel="001E1F09">
                <w:rPr>
                  <w:b/>
                  <w:sz w:val="20"/>
                </w:rPr>
                <w:delText>Vragen</w:delText>
              </w:r>
            </w:del>
          </w:p>
        </w:tc>
        <w:tc>
          <w:tcPr>
            <w:tcW w:w="1208" w:type="dxa"/>
          </w:tcPr>
          <w:p w14:paraId="5F8BDA28" w14:textId="03BBAECC" w:rsidR="0096458C" w:rsidRPr="00064765" w:rsidDel="001E1F09" w:rsidRDefault="0096458C" w:rsidP="00F86684">
            <w:pPr>
              <w:rPr>
                <w:del w:id="159" w:author="Wit, D de" w:date="2017-09-11T11:59:00Z"/>
                <w:b/>
                <w:sz w:val="20"/>
              </w:rPr>
            </w:pPr>
            <w:del w:id="160" w:author="Wit, D de" w:date="2017-09-11T11:59:00Z">
              <w:r w:rsidRPr="00064765" w:rsidDel="001E1F09">
                <w:rPr>
                  <w:b/>
                  <w:sz w:val="20"/>
                </w:rPr>
                <w:delText>Antwoord-en</w:delText>
              </w:r>
            </w:del>
          </w:p>
        </w:tc>
      </w:tr>
      <w:tr w:rsidR="0096458C" w:rsidRPr="00064765" w:rsidDel="001E1F09" w14:paraId="6E4E2DED" w14:textId="7E8A7B27" w:rsidTr="0096458C">
        <w:trPr>
          <w:del w:id="161" w:author="Wit, D de" w:date="2017-09-11T11:59:00Z"/>
        </w:trPr>
        <w:tc>
          <w:tcPr>
            <w:tcW w:w="3198" w:type="dxa"/>
          </w:tcPr>
          <w:p w14:paraId="291CA0AB" w14:textId="69C8B573" w:rsidR="0096458C" w:rsidRPr="00064765" w:rsidDel="001E1F09" w:rsidRDefault="0096458C" w:rsidP="00F86684">
            <w:pPr>
              <w:rPr>
                <w:del w:id="162" w:author="Wit, D de" w:date="2017-09-11T11:59:00Z"/>
                <w:sz w:val="20"/>
              </w:rPr>
            </w:pPr>
            <w:del w:id="163" w:author="Wit, D de" w:date="2017-09-11T11:59:00Z">
              <w:r w:rsidRPr="00064765" w:rsidDel="001E1F09">
                <w:rPr>
                  <w:sz w:val="20"/>
                </w:rPr>
                <w:delText>Berichtcode</w:delText>
              </w:r>
            </w:del>
          </w:p>
        </w:tc>
        <w:tc>
          <w:tcPr>
            <w:tcW w:w="2648" w:type="dxa"/>
          </w:tcPr>
          <w:p w14:paraId="4A4C7758" w14:textId="35A90314" w:rsidR="0096458C" w:rsidRPr="00064765" w:rsidDel="001E1F09" w:rsidRDefault="0096458C" w:rsidP="00F86684">
            <w:pPr>
              <w:rPr>
                <w:del w:id="164" w:author="Wit, D de" w:date="2017-09-11T11:59:00Z"/>
                <w:sz w:val="20"/>
              </w:rPr>
            </w:pPr>
            <w:del w:id="165" w:author="Wit, D de" w:date="2017-09-11T11:59:00Z">
              <w:r w:rsidRPr="00064765" w:rsidDel="001E1F09">
                <w:rPr>
                  <w:sz w:val="20"/>
                </w:rPr>
                <w:delText>&lt;berichtcode&gt;</w:delText>
              </w:r>
            </w:del>
          </w:p>
        </w:tc>
        <w:tc>
          <w:tcPr>
            <w:tcW w:w="1237" w:type="dxa"/>
            <w:shd w:val="clear" w:color="auto" w:fill="C5E0B3" w:themeFill="accent6" w:themeFillTint="66"/>
          </w:tcPr>
          <w:p w14:paraId="728B3FC9" w14:textId="6C7AD571" w:rsidR="0096458C" w:rsidRPr="00064765" w:rsidDel="001E1F09" w:rsidRDefault="0096458C" w:rsidP="0096458C">
            <w:pPr>
              <w:jc w:val="center"/>
              <w:rPr>
                <w:del w:id="166" w:author="Wit, D de" w:date="2017-09-11T11:59:00Z"/>
                <w:sz w:val="20"/>
              </w:rPr>
            </w:pPr>
            <w:del w:id="167" w:author="Wit, D de" w:date="2017-09-11T11:59:00Z">
              <w:r w:rsidRPr="00064765" w:rsidDel="001E1F09">
                <w:rPr>
                  <w:sz w:val="20"/>
                </w:rPr>
                <w:delText>J</w:delText>
              </w:r>
            </w:del>
          </w:p>
        </w:tc>
        <w:tc>
          <w:tcPr>
            <w:tcW w:w="1188" w:type="dxa"/>
            <w:shd w:val="clear" w:color="auto" w:fill="C5E0B3" w:themeFill="accent6" w:themeFillTint="66"/>
          </w:tcPr>
          <w:p w14:paraId="631AF389" w14:textId="286E3579" w:rsidR="0096458C" w:rsidRPr="00064765" w:rsidDel="001E1F09" w:rsidRDefault="0096458C" w:rsidP="0096458C">
            <w:pPr>
              <w:jc w:val="center"/>
              <w:rPr>
                <w:del w:id="168" w:author="Wit, D de" w:date="2017-09-11T11:59:00Z"/>
                <w:sz w:val="20"/>
              </w:rPr>
            </w:pPr>
            <w:del w:id="169" w:author="Wit, D de" w:date="2017-09-11T11:59:00Z">
              <w:r w:rsidRPr="00064765" w:rsidDel="001E1F09">
                <w:rPr>
                  <w:sz w:val="20"/>
                </w:rPr>
                <w:delText>J</w:delText>
              </w:r>
            </w:del>
          </w:p>
        </w:tc>
        <w:tc>
          <w:tcPr>
            <w:tcW w:w="1208" w:type="dxa"/>
            <w:shd w:val="clear" w:color="auto" w:fill="C5E0B3" w:themeFill="accent6" w:themeFillTint="66"/>
          </w:tcPr>
          <w:p w14:paraId="1BFDAFCE" w14:textId="35544FE9" w:rsidR="0096458C" w:rsidRPr="00064765" w:rsidDel="001E1F09" w:rsidRDefault="0096458C" w:rsidP="0096458C">
            <w:pPr>
              <w:jc w:val="center"/>
              <w:rPr>
                <w:del w:id="170" w:author="Wit, D de" w:date="2017-09-11T11:59:00Z"/>
                <w:sz w:val="20"/>
              </w:rPr>
            </w:pPr>
            <w:del w:id="171" w:author="Wit, D de" w:date="2017-09-11T11:59:00Z">
              <w:r w:rsidRPr="00064765" w:rsidDel="001E1F09">
                <w:rPr>
                  <w:sz w:val="20"/>
                </w:rPr>
                <w:delText>J</w:delText>
              </w:r>
            </w:del>
          </w:p>
        </w:tc>
      </w:tr>
      <w:tr w:rsidR="0096458C" w:rsidRPr="00064765" w:rsidDel="001E1F09" w14:paraId="6348D630" w14:textId="2E81C06F" w:rsidTr="0096458C">
        <w:trPr>
          <w:del w:id="172" w:author="Wit, D de" w:date="2017-09-11T11:59:00Z"/>
        </w:trPr>
        <w:tc>
          <w:tcPr>
            <w:tcW w:w="3198" w:type="dxa"/>
          </w:tcPr>
          <w:p w14:paraId="4844D0DD" w14:textId="4472C16C" w:rsidR="0096458C" w:rsidRPr="00064765" w:rsidDel="001E1F09" w:rsidRDefault="0096458C" w:rsidP="00581253">
            <w:pPr>
              <w:rPr>
                <w:del w:id="173" w:author="Wit, D de" w:date="2017-09-11T11:59:00Z"/>
                <w:sz w:val="20"/>
              </w:rPr>
            </w:pPr>
            <w:del w:id="174" w:author="Wit, D de" w:date="2017-09-11T11:41:00Z">
              <w:r w:rsidRPr="00064765" w:rsidDel="00581253">
                <w:rPr>
                  <w:sz w:val="20"/>
                </w:rPr>
                <w:delText>Zendende o</w:delText>
              </w:r>
            </w:del>
            <w:del w:id="175" w:author="Wit, D de" w:date="2017-09-11T11:59:00Z">
              <w:r w:rsidRPr="00064765" w:rsidDel="001E1F09">
                <w:rPr>
                  <w:sz w:val="20"/>
                </w:rPr>
                <w:delText>rganisatie</w:delText>
              </w:r>
            </w:del>
          </w:p>
        </w:tc>
        <w:tc>
          <w:tcPr>
            <w:tcW w:w="2648" w:type="dxa"/>
          </w:tcPr>
          <w:p w14:paraId="130D7A31" w14:textId="36919AB8" w:rsidR="0096458C" w:rsidRPr="00064765" w:rsidDel="001E1F09" w:rsidRDefault="0096458C" w:rsidP="00F86684">
            <w:pPr>
              <w:rPr>
                <w:del w:id="176" w:author="Wit, D de" w:date="2017-09-11T11:59:00Z"/>
                <w:sz w:val="20"/>
              </w:rPr>
            </w:pPr>
            <w:del w:id="177" w:author="Wit, D de" w:date="2017-09-11T11:59:00Z">
              <w:r w:rsidRPr="00064765" w:rsidDel="001E1F09">
                <w:rPr>
                  <w:sz w:val="20"/>
                </w:rPr>
                <w:delText>&lt;zender&gt;/&lt;organisatie&gt;</w:delText>
              </w:r>
            </w:del>
          </w:p>
        </w:tc>
        <w:tc>
          <w:tcPr>
            <w:tcW w:w="1237" w:type="dxa"/>
            <w:shd w:val="clear" w:color="auto" w:fill="C5E0B3" w:themeFill="accent6" w:themeFillTint="66"/>
          </w:tcPr>
          <w:p w14:paraId="07155D5B" w14:textId="322227E8" w:rsidR="0096458C" w:rsidRPr="00064765" w:rsidDel="001E1F09" w:rsidRDefault="0096458C" w:rsidP="0096458C">
            <w:pPr>
              <w:jc w:val="center"/>
              <w:rPr>
                <w:del w:id="178" w:author="Wit, D de" w:date="2017-09-11T11:59:00Z"/>
                <w:sz w:val="20"/>
              </w:rPr>
            </w:pPr>
            <w:del w:id="179" w:author="Wit, D de" w:date="2017-09-11T11:59:00Z">
              <w:r w:rsidRPr="00064765" w:rsidDel="001E1F09">
                <w:rPr>
                  <w:sz w:val="20"/>
                </w:rPr>
                <w:delText>J</w:delText>
              </w:r>
            </w:del>
          </w:p>
        </w:tc>
        <w:tc>
          <w:tcPr>
            <w:tcW w:w="1188" w:type="dxa"/>
            <w:shd w:val="clear" w:color="auto" w:fill="C5E0B3" w:themeFill="accent6" w:themeFillTint="66"/>
          </w:tcPr>
          <w:p w14:paraId="59AB1E56" w14:textId="37767291" w:rsidR="0096458C" w:rsidRPr="00064765" w:rsidDel="001E1F09" w:rsidRDefault="0096458C" w:rsidP="0096458C">
            <w:pPr>
              <w:jc w:val="center"/>
              <w:rPr>
                <w:del w:id="180" w:author="Wit, D de" w:date="2017-09-11T11:59:00Z"/>
                <w:sz w:val="20"/>
              </w:rPr>
            </w:pPr>
            <w:del w:id="181" w:author="Wit, D de" w:date="2017-09-11T11:59:00Z">
              <w:r w:rsidRPr="00064765" w:rsidDel="001E1F09">
                <w:rPr>
                  <w:sz w:val="20"/>
                </w:rPr>
                <w:delText>J</w:delText>
              </w:r>
            </w:del>
          </w:p>
        </w:tc>
        <w:tc>
          <w:tcPr>
            <w:tcW w:w="1208" w:type="dxa"/>
            <w:shd w:val="clear" w:color="auto" w:fill="C5E0B3" w:themeFill="accent6" w:themeFillTint="66"/>
          </w:tcPr>
          <w:p w14:paraId="14B79E83" w14:textId="23988DB9" w:rsidR="0096458C" w:rsidRPr="00064765" w:rsidDel="001E1F09" w:rsidRDefault="0096458C" w:rsidP="0096458C">
            <w:pPr>
              <w:jc w:val="center"/>
              <w:rPr>
                <w:del w:id="182" w:author="Wit, D de" w:date="2017-09-11T11:59:00Z"/>
                <w:sz w:val="20"/>
              </w:rPr>
            </w:pPr>
            <w:del w:id="183" w:author="Wit, D de" w:date="2017-09-11T11:59:00Z">
              <w:r w:rsidRPr="00064765" w:rsidDel="001E1F09">
                <w:rPr>
                  <w:sz w:val="20"/>
                </w:rPr>
                <w:delText>J</w:delText>
              </w:r>
            </w:del>
          </w:p>
        </w:tc>
      </w:tr>
      <w:tr w:rsidR="0096458C" w:rsidRPr="00064765" w:rsidDel="001E1F09" w14:paraId="40642506" w14:textId="1995432D" w:rsidTr="0096458C">
        <w:trPr>
          <w:del w:id="184" w:author="Wit, D de" w:date="2017-09-11T11:59:00Z"/>
        </w:trPr>
        <w:tc>
          <w:tcPr>
            <w:tcW w:w="3198" w:type="dxa"/>
          </w:tcPr>
          <w:p w14:paraId="7C4DDE07" w14:textId="38F55D8D" w:rsidR="0096458C" w:rsidRPr="00064765" w:rsidDel="001E1F09" w:rsidRDefault="0096458C">
            <w:pPr>
              <w:rPr>
                <w:del w:id="185" w:author="Wit, D de" w:date="2017-09-11T11:59:00Z"/>
                <w:sz w:val="20"/>
              </w:rPr>
            </w:pPr>
            <w:del w:id="186" w:author="Wit, D de" w:date="2017-09-11T11:41:00Z">
              <w:r w:rsidRPr="00064765" w:rsidDel="00581253">
                <w:rPr>
                  <w:sz w:val="20"/>
                </w:rPr>
                <w:delText>Z</w:delText>
              </w:r>
            </w:del>
            <w:del w:id="187" w:author="Wit, D de" w:date="2017-09-11T11:59:00Z">
              <w:r w:rsidRPr="00064765" w:rsidDel="001E1F09">
                <w:rPr>
                  <w:sz w:val="20"/>
                </w:rPr>
                <w:delText>ende</w:delText>
              </w:r>
            </w:del>
            <w:del w:id="188" w:author="Wit, D de" w:date="2017-09-11T11:41:00Z">
              <w:r w:rsidRPr="00064765" w:rsidDel="00581253">
                <w:rPr>
                  <w:sz w:val="20"/>
                </w:rPr>
                <w:delText>nde a</w:delText>
              </w:r>
            </w:del>
            <w:del w:id="189" w:author="Wit, D de" w:date="2017-09-11T11:59:00Z">
              <w:r w:rsidRPr="00064765" w:rsidDel="001E1F09">
                <w:rPr>
                  <w:sz w:val="20"/>
                </w:rPr>
                <w:delText>pplicatie</w:delText>
              </w:r>
            </w:del>
          </w:p>
        </w:tc>
        <w:tc>
          <w:tcPr>
            <w:tcW w:w="2648" w:type="dxa"/>
          </w:tcPr>
          <w:p w14:paraId="524BB6A4" w14:textId="44097F33" w:rsidR="0096458C" w:rsidRPr="00064765" w:rsidDel="001E1F09" w:rsidRDefault="0096458C" w:rsidP="00F86684">
            <w:pPr>
              <w:rPr>
                <w:del w:id="190" w:author="Wit, D de" w:date="2017-09-11T11:59:00Z"/>
                <w:sz w:val="20"/>
              </w:rPr>
            </w:pPr>
            <w:del w:id="191" w:author="Wit, D de" w:date="2017-09-11T11:59:00Z">
              <w:r w:rsidRPr="00064765" w:rsidDel="001E1F09">
                <w:rPr>
                  <w:sz w:val="20"/>
                </w:rPr>
                <w:delText>&lt;zender&gt;/&lt;applicatie&gt;</w:delText>
              </w:r>
            </w:del>
          </w:p>
        </w:tc>
        <w:tc>
          <w:tcPr>
            <w:tcW w:w="1237" w:type="dxa"/>
            <w:shd w:val="clear" w:color="auto" w:fill="C5E0B3" w:themeFill="accent6" w:themeFillTint="66"/>
          </w:tcPr>
          <w:p w14:paraId="3DAA9469" w14:textId="2A39532D" w:rsidR="0096458C" w:rsidRPr="00064765" w:rsidDel="001E1F09" w:rsidRDefault="0096458C" w:rsidP="0096458C">
            <w:pPr>
              <w:jc w:val="center"/>
              <w:rPr>
                <w:del w:id="192" w:author="Wit, D de" w:date="2017-09-11T11:59:00Z"/>
                <w:sz w:val="20"/>
              </w:rPr>
            </w:pPr>
            <w:del w:id="193" w:author="Wit, D de" w:date="2017-09-11T11:59:00Z">
              <w:r w:rsidRPr="00064765" w:rsidDel="001E1F09">
                <w:rPr>
                  <w:sz w:val="20"/>
                </w:rPr>
                <w:delText>J</w:delText>
              </w:r>
            </w:del>
          </w:p>
        </w:tc>
        <w:tc>
          <w:tcPr>
            <w:tcW w:w="1188" w:type="dxa"/>
            <w:shd w:val="clear" w:color="auto" w:fill="C5E0B3" w:themeFill="accent6" w:themeFillTint="66"/>
          </w:tcPr>
          <w:p w14:paraId="540C4A06" w14:textId="3F8A0BEE" w:rsidR="0096458C" w:rsidRPr="00064765" w:rsidDel="001E1F09" w:rsidRDefault="0096458C" w:rsidP="0096458C">
            <w:pPr>
              <w:jc w:val="center"/>
              <w:rPr>
                <w:del w:id="194" w:author="Wit, D de" w:date="2017-09-11T11:59:00Z"/>
                <w:sz w:val="20"/>
              </w:rPr>
            </w:pPr>
            <w:del w:id="195" w:author="Wit, D de" w:date="2017-09-11T11:59:00Z">
              <w:r w:rsidRPr="00064765" w:rsidDel="001E1F09">
                <w:rPr>
                  <w:sz w:val="20"/>
                </w:rPr>
                <w:delText>J</w:delText>
              </w:r>
            </w:del>
          </w:p>
        </w:tc>
        <w:tc>
          <w:tcPr>
            <w:tcW w:w="1208" w:type="dxa"/>
            <w:shd w:val="clear" w:color="auto" w:fill="C5E0B3" w:themeFill="accent6" w:themeFillTint="66"/>
          </w:tcPr>
          <w:p w14:paraId="7680A5C3" w14:textId="30CF3E49" w:rsidR="0096458C" w:rsidRPr="00064765" w:rsidDel="001E1F09" w:rsidRDefault="0096458C" w:rsidP="0096458C">
            <w:pPr>
              <w:jc w:val="center"/>
              <w:rPr>
                <w:del w:id="196" w:author="Wit, D de" w:date="2017-09-11T11:59:00Z"/>
                <w:sz w:val="20"/>
              </w:rPr>
            </w:pPr>
            <w:del w:id="197" w:author="Wit, D de" w:date="2017-09-11T11:59:00Z">
              <w:r w:rsidRPr="00064765" w:rsidDel="001E1F09">
                <w:rPr>
                  <w:sz w:val="20"/>
                </w:rPr>
                <w:delText>J</w:delText>
              </w:r>
            </w:del>
          </w:p>
        </w:tc>
      </w:tr>
      <w:tr w:rsidR="0096458C" w:rsidRPr="00064765" w:rsidDel="00581253" w14:paraId="3D0CC8F9" w14:textId="3FD20C4A" w:rsidTr="0096458C">
        <w:trPr>
          <w:del w:id="198" w:author="Wit, D de" w:date="2017-09-11T11:43:00Z"/>
        </w:trPr>
        <w:tc>
          <w:tcPr>
            <w:tcW w:w="3198" w:type="dxa"/>
          </w:tcPr>
          <w:p w14:paraId="5CED2255" w14:textId="30956951" w:rsidR="0096458C" w:rsidRPr="00064765" w:rsidDel="00581253" w:rsidRDefault="0096458C" w:rsidP="0096458C">
            <w:pPr>
              <w:rPr>
                <w:del w:id="199" w:author="Wit, D de" w:date="2017-09-11T11:43:00Z"/>
                <w:sz w:val="20"/>
              </w:rPr>
            </w:pPr>
            <w:del w:id="200" w:author="Wit, D de" w:date="2017-09-11T11:43:00Z">
              <w:r w:rsidRPr="00064765" w:rsidDel="00581253">
                <w:rPr>
                  <w:sz w:val="20"/>
                </w:rPr>
                <w:delText>Ontvangende organisatie</w:delText>
              </w:r>
            </w:del>
          </w:p>
        </w:tc>
        <w:tc>
          <w:tcPr>
            <w:tcW w:w="2648" w:type="dxa"/>
          </w:tcPr>
          <w:p w14:paraId="104AF7D7" w14:textId="746212CD" w:rsidR="0096458C" w:rsidRPr="00064765" w:rsidDel="00581253" w:rsidRDefault="0096458C" w:rsidP="0096458C">
            <w:pPr>
              <w:rPr>
                <w:del w:id="201" w:author="Wit, D de" w:date="2017-09-11T11:43:00Z"/>
                <w:sz w:val="20"/>
              </w:rPr>
            </w:pPr>
            <w:del w:id="202" w:author="Wit, D de" w:date="2017-09-11T11:43:00Z">
              <w:r w:rsidRPr="00064765" w:rsidDel="00581253">
                <w:rPr>
                  <w:sz w:val="20"/>
                </w:rPr>
                <w:delText>&lt;ontvanger&gt;/&lt;organisatie&gt;</w:delText>
              </w:r>
            </w:del>
          </w:p>
        </w:tc>
        <w:tc>
          <w:tcPr>
            <w:tcW w:w="1237" w:type="dxa"/>
            <w:shd w:val="clear" w:color="auto" w:fill="C5E0B3" w:themeFill="accent6" w:themeFillTint="66"/>
          </w:tcPr>
          <w:p w14:paraId="2712A83B" w14:textId="2DDC3602" w:rsidR="0096458C" w:rsidRPr="00064765" w:rsidDel="00581253" w:rsidRDefault="0096458C" w:rsidP="0096458C">
            <w:pPr>
              <w:jc w:val="center"/>
              <w:rPr>
                <w:del w:id="203" w:author="Wit, D de" w:date="2017-09-11T11:43:00Z"/>
                <w:sz w:val="20"/>
              </w:rPr>
            </w:pPr>
            <w:del w:id="204" w:author="Wit, D de" w:date="2017-09-11T11:43:00Z">
              <w:r w:rsidRPr="00064765" w:rsidDel="00581253">
                <w:rPr>
                  <w:sz w:val="20"/>
                </w:rPr>
                <w:delText>J</w:delText>
              </w:r>
            </w:del>
          </w:p>
        </w:tc>
        <w:tc>
          <w:tcPr>
            <w:tcW w:w="1188" w:type="dxa"/>
            <w:shd w:val="clear" w:color="auto" w:fill="C5E0B3" w:themeFill="accent6" w:themeFillTint="66"/>
          </w:tcPr>
          <w:p w14:paraId="11CCB0F5" w14:textId="42743ECC" w:rsidR="0096458C" w:rsidRPr="00064765" w:rsidDel="00581253" w:rsidRDefault="0096458C" w:rsidP="0096458C">
            <w:pPr>
              <w:jc w:val="center"/>
              <w:rPr>
                <w:del w:id="205" w:author="Wit, D de" w:date="2017-09-11T11:43:00Z"/>
                <w:sz w:val="20"/>
              </w:rPr>
            </w:pPr>
            <w:del w:id="206" w:author="Wit, D de" w:date="2017-09-11T11:43:00Z">
              <w:r w:rsidRPr="00064765" w:rsidDel="00581253">
                <w:rPr>
                  <w:sz w:val="20"/>
                </w:rPr>
                <w:delText>J</w:delText>
              </w:r>
            </w:del>
          </w:p>
        </w:tc>
        <w:tc>
          <w:tcPr>
            <w:tcW w:w="1208" w:type="dxa"/>
            <w:shd w:val="clear" w:color="auto" w:fill="C5E0B3" w:themeFill="accent6" w:themeFillTint="66"/>
          </w:tcPr>
          <w:p w14:paraId="74AD7274" w14:textId="2B2EDC9C" w:rsidR="0096458C" w:rsidRPr="00064765" w:rsidDel="00581253" w:rsidRDefault="0096458C" w:rsidP="0096458C">
            <w:pPr>
              <w:jc w:val="center"/>
              <w:rPr>
                <w:del w:id="207" w:author="Wit, D de" w:date="2017-09-11T11:43:00Z"/>
                <w:sz w:val="20"/>
              </w:rPr>
            </w:pPr>
            <w:del w:id="208" w:author="Wit, D de" w:date="2017-09-11T11:43:00Z">
              <w:r w:rsidRPr="00064765" w:rsidDel="00581253">
                <w:rPr>
                  <w:sz w:val="20"/>
                </w:rPr>
                <w:delText>J</w:delText>
              </w:r>
            </w:del>
          </w:p>
        </w:tc>
      </w:tr>
      <w:tr w:rsidR="0096458C" w:rsidRPr="00064765" w:rsidDel="00581253" w14:paraId="436BB426" w14:textId="69E0E0E0" w:rsidTr="0096458C">
        <w:trPr>
          <w:del w:id="209" w:author="Wit, D de" w:date="2017-09-11T11:43:00Z"/>
        </w:trPr>
        <w:tc>
          <w:tcPr>
            <w:tcW w:w="3198" w:type="dxa"/>
          </w:tcPr>
          <w:p w14:paraId="2E86C39D" w14:textId="4238BB9F" w:rsidR="0096458C" w:rsidRPr="00064765" w:rsidDel="00581253" w:rsidRDefault="0096458C" w:rsidP="0096458C">
            <w:pPr>
              <w:rPr>
                <w:del w:id="210" w:author="Wit, D de" w:date="2017-09-11T11:43:00Z"/>
                <w:sz w:val="20"/>
              </w:rPr>
            </w:pPr>
            <w:del w:id="211" w:author="Wit, D de" w:date="2017-09-11T11:43:00Z">
              <w:r w:rsidRPr="00064765" w:rsidDel="00581253">
                <w:rPr>
                  <w:sz w:val="20"/>
                </w:rPr>
                <w:delText>Ontvangende applicatie</w:delText>
              </w:r>
            </w:del>
          </w:p>
        </w:tc>
        <w:tc>
          <w:tcPr>
            <w:tcW w:w="2648" w:type="dxa"/>
          </w:tcPr>
          <w:p w14:paraId="030B18A2" w14:textId="4FC425D9" w:rsidR="0096458C" w:rsidRPr="00064765" w:rsidDel="00581253" w:rsidRDefault="0096458C" w:rsidP="0096458C">
            <w:pPr>
              <w:rPr>
                <w:del w:id="212" w:author="Wit, D de" w:date="2017-09-11T11:43:00Z"/>
                <w:sz w:val="20"/>
              </w:rPr>
            </w:pPr>
            <w:del w:id="213" w:author="Wit, D de" w:date="2017-09-11T11:43:00Z">
              <w:r w:rsidRPr="00064765" w:rsidDel="00581253">
                <w:rPr>
                  <w:sz w:val="20"/>
                </w:rPr>
                <w:delText>&lt;ontvanger&gt;/&lt;applicatie&gt;</w:delText>
              </w:r>
            </w:del>
          </w:p>
        </w:tc>
        <w:tc>
          <w:tcPr>
            <w:tcW w:w="1237" w:type="dxa"/>
            <w:shd w:val="clear" w:color="auto" w:fill="C5E0B3" w:themeFill="accent6" w:themeFillTint="66"/>
          </w:tcPr>
          <w:p w14:paraId="5BBCB3F9" w14:textId="43211D0F" w:rsidR="0096458C" w:rsidRPr="00064765" w:rsidDel="00581253" w:rsidRDefault="0096458C" w:rsidP="0096458C">
            <w:pPr>
              <w:jc w:val="center"/>
              <w:rPr>
                <w:del w:id="214" w:author="Wit, D de" w:date="2017-09-11T11:43:00Z"/>
                <w:sz w:val="20"/>
              </w:rPr>
            </w:pPr>
            <w:del w:id="215" w:author="Wit, D de" w:date="2017-09-11T11:43:00Z">
              <w:r w:rsidRPr="00064765" w:rsidDel="00581253">
                <w:rPr>
                  <w:sz w:val="20"/>
                </w:rPr>
                <w:delText>J</w:delText>
              </w:r>
            </w:del>
          </w:p>
        </w:tc>
        <w:tc>
          <w:tcPr>
            <w:tcW w:w="1188" w:type="dxa"/>
            <w:shd w:val="clear" w:color="auto" w:fill="C5E0B3" w:themeFill="accent6" w:themeFillTint="66"/>
          </w:tcPr>
          <w:p w14:paraId="71514F58" w14:textId="794DD00F" w:rsidR="0096458C" w:rsidRPr="00064765" w:rsidDel="00581253" w:rsidRDefault="0096458C" w:rsidP="0096458C">
            <w:pPr>
              <w:jc w:val="center"/>
              <w:rPr>
                <w:del w:id="216" w:author="Wit, D de" w:date="2017-09-11T11:43:00Z"/>
                <w:sz w:val="20"/>
              </w:rPr>
            </w:pPr>
            <w:del w:id="217" w:author="Wit, D de" w:date="2017-09-11T11:43:00Z">
              <w:r w:rsidRPr="00064765" w:rsidDel="00581253">
                <w:rPr>
                  <w:sz w:val="20"/>
                </w:rPr>
                <w:delText>J</w:delText>
              </w:r>
            </w:del>
          </w:p>
        </w:tc>
        <w:tc>
          <w:tcPr>
            <w:tcW w:w="1208" w:type="dxa"/>
            <w:shd w:val="clear" w:color="auto" w:fill="C5E0B3" w:themeFill="accent6" w:themeFillTint="66"/>
          </w:tcPr>
          <w:p w14:paraId="575DC56C" w14:textId="118D040B" w:rsidR="0096458C" w:rsidRPr="00064765" w:rsidDel="00581253" w:rsidRDefault="0096458C" w:rsidP="0096458C">
            <w:pPr>
              <w:jc w:val="center"/>
              <w:rPr>
                <w:del w:id="218" w:author="Wit, D de" w:date="2017-09-11T11:43:00Z"/>
                <w:sz w:val="20"/>
              </w:rPr>
            </w:pPr>
            <w:del w:id="219" w:author="Wit, D de" w:date="2017-09-11T11:43:00Z">
              <w:r w:rsidRPr="00064765" w:rsidDel="00581253">
                <w:rPr>
                  <w:sz w:val="20"/>
                </w:rPr>
                <w:delText>J</w:delText>
              </w:r>
            </w:del>
          </w:p>
        </w:tc>
      </w:tr>
      <w:tr w:rsidR="0096458C" w:rsidRPr="00064765" w:rsidDel="001E1F09" w14:paraId="2E98B9DA" w14:textId="19166CB7" w:rsidTr="0096458C">
        <w:trPr>
          <w:del w:id="220" w:author="Wit, D de" w:date="2017-09-11T11:59:00Z"/>
        </w:trPr>
        <w:tc>
          <w:tcPr>
            <w:tcW w:w="3198" w:type="dxa"/>
          </w:tcPr>
          <w:p w14:paraId="15EAEF92" w14:textId="7E8255F9" w:rsidR="0096458C" w:rsidRPr="00064765" w:rsidDel="001E1F09" w:rsidRDefault="0096458C">
            <w:pPr>
              <w:rPr>
                <w:del w:id="221" w:author="Wit, D de" w:date="2017-09-11T11:59:00Z"/>
                <w:sz w:val="20"/>
              </w:rPr>
            </w:pPr>
            <w:del w:id="222" w:author="Wit, D de" w:date="2017-09-11T11:43:00Z">
              <w:r w:rsidRPr="00064765" w:rsidDel="00581253">
                <w:rPr>
                  <w:sz w:val="20"/>
                </w:rPr>
                <w:delText>R</w:delText>
              </w:r>
            </w:del>
            <w:del w:id="223" w:author="Wit, D de" w:date="2017-09-11T11:59:00Z">
              <w:r w:rsidRPr="00064765" w:rsidDel="001E1F09">
                <w:rPr>
                  <w:sz w:val="20"/>
                </w:rPr>
                <w:delText>eferentienummer</w:delText>
              </w:r>
            </w:del>
          </w:p>
        </w:tc>
        <w:tc>
          <w:tcPr>
            <w:tcW w:w="2648" w:type="dxa"/>
          </w:tcPr>
          <w:p w14:paraId="70F57EBD" w14:textId="1851954F" w:rsidR="0096458C" w:rsidRPr="00064765" w:rsidDel="001E1F09" w:rsidRDefault="000E1B33" w:rsidP="0096458C">
            <w:pPr>
              <w:rPr>
                <w:del w:id="224" w:author="Wit, D de" w:date="2017-09-11T11:59:00Z"/>
                <w:sz w:val="20"/>
              </w:rPr>
            </w:pPr>
            <w:del w:id="225" w:author="Wit, D de" w:date="2017-09-11T11:59:00Z">
              <w:r w:rsidDel="001E1F09">
                <w:rPr>
                  <w:sz w:val="20"/>
                </w:rPr>
                <w:delText>&lt;r</w:delText>
              </w:r>
              <w:r w:rsidR="0096458C" w:rsidRPr="00064765" w:rsidDel="001E1F09">
                <w:rPr>
                  <w:sz w:val="20"/>
                </w:rPr>
                <w:delText>eferentienummer</w:delText>
              </w:r>
              <w:r w:rsidDel="001E1F09">
                <w:rPr>
                  <w:sz w:val="20"/>
                </w:rPr>
                <w:delText>&gt;</w:delText>
              </w:r>
            </w:del>
          </w:p>
        </w:tc>
        <w:tc>
          <w:tcPr>
            <w:tcW w:w="1237" w:type="dxa"/>
            <w:shd w:val="clear" w:color="auto" w:fill="C5E0B3" w:themeFill="accent6" w:themeFillTint="66"/>
          </w:tcPr>
          <w:p w14:paraId="150C1C89" w14:textId="149A19C2" w:rsidR="0096458C" w:rsidRPr="00064765" w:rsidDel="001E1F09" w:rsidRDefault="0096458C" w:rsidP="0096458C">
            <w:pPr>
              <w:jc w:val="center"/>
              <w:rPr>
                <w:del w:id="226" w:author="Wit, D de" w:date="2017-09-11T11:59:00Z"/>
                <w:sz w:val="20"/>
              </w:rPr>
            </w:pPr>
            <w:del w:id="227" w:author="Wit, D de" w:date="2017-09-11T11:59:00Z">
              <w:r w:rsidRPr="00064765" w:rsidDel="001E1F09">
                <w:rPr>
                  <w:sz w:val="20"/>
                </w:rPr>
                <w:delText>J</w:delText>
              </w:r>
            </w:del>
          </w:p>
        </w:tc>
        <w:tc>
          <w:tcPr>
            <w:tcW w:w="1188" w:type="dxa"/>
            <w:shd w:val="clear" w:color="auto" w:fill="C5E0B3" w:themeFill="accent6" w:themeFillTint="66"/>
          </w:tcPr>
          <w:p w14:paraId="0CAF81A0" w14:textId="4481BAA6" w:rsidR="0096458C" w:rsidRPr="00064765" w:rsidDel="001E1F09" w:rsidRDefault="0096458C" w:rsidP="0096458C">
            <w:pPr>
              <w:jc w:val="center"/>
              <w:rPr>
                <w:del w:id="228" w:author="Wit, D de" w:date="2017-09-11T11:59:00Z"/>
                <w:sz w:val="20"/>
              </w:rPr>
            </w:pPr>
            <w:del w:id="229" w:author="Wit, D de" w:date="2017-09-11T11:59:00Z">
              <w:r w:rsidRPr="00064765" w:rsidDel="001E1F09">
                <w:rPr>
                  <w:sz w:val="20"/>
                </w:rPr>
                <w:delText>J</w:delText>
              </w:r>
            </w:del>
          </w:p>
        </w:tc>
        <w:tc>
          <w:tcPr>
            <w:tcW w:w="1208" w:type="dxa"/>
            <w:shd w:val="clear" w:color="auto" w:fill="C5E0B3" w:themeFill="accent6" w:themeFillTint="66"/>
          </w:tcPr>
          <w:p w14:paraId="440C8009" w14:textId="6905A84C" w:rsidR="0096458C" w:rsidRPr="00064765" w:rsidDel="001E1F09" w:rsidRDefault="0096458C" w:rsidP="0096458C">
            <w:pPr>
              <w:jc w:val="center"/>
              <w:rPr>
                <w:del w:id="230" w:author="Wit, D de" w:date="2017-09-11T11:59:00Z"/>
                <w:sz w:val="20"/>
              </w:rPr>
            </w:pPr>
            <w:del w:id="231" w:author="Wit, D de" w:date="2017-09-11T11:59:00Z">
              <w:r w:rsidRPr="00064765" w:rsidDel="001E1F09">
                <w:rPr>
                  <w:sz w:val="20"/>
                </w:rPr>
                <w:delText>J</w:delText>
              </w:r>
            </w:del>
          </w:p>
        </w:tc>
      </w:tr>
      <w:tr w:rsidR="0096458C" w:rsidRPr="00064765" w:rsidDel="001E1F09" w14:paraId="6D1AD3E1" w14:textId="1331248A" w:rsidTr="0096458C">
        <w:trPr>
          <w:del w:id="232" w:author="Wit, D de" w:date="2017-09-11T11:59:00Z"/>
        </w:trPr>
        <w:tc>
          <w:tcPr>
            <w:tcW w:w="3198" w:type="dxa"/>
          </w:tcPr>
          <w:p w14:paraId="341EBF35" w14:textId="528D1BF0" w:rsidR="0096458C" w:rsidRPr="00064765" w:rsidDel="001E1F09" w:rsidRDefault="0096458C">
            <w:pPr>
              <w:rPr>
                <w:del w:id="233" w:author="Wit, D de" w:date="2017-09-11T11:59:00Z"/>
                <w:sz w:val="20"/>
              </w:rPr>
            </w:pPr>
            <w:del w:id="234" w:author="Wit, D de" w:date="2017-09-11T11:43:00Z">
              <w:r w:rsidRPr="00064765" w:rsidDel="00581253">
                <w:rPr>
                  <w:sz w:val="20"/>
                </w:rPr>
                <w:delText>T</w:delText>
              </w:r>
            </w:del>
            <w:del w:id="235" w:author="Wit, D de" w:date="2017-09-11T11:59:00Z">
              <w:r w:rsidRPr="00064765" w:rsidDel="001E1F09">
                <w:rPr>
                  <w:sz w:val="20"/>
                </w:rPr>
                <w:delText>ijdstip</w:delText>
              </w:r>
            </w:del>
            <w:del w:id="236" w:author="Wit, D de" w:date="2017-09-11T11:43:00Z">
              <w:r w:rsidRPr="00064765" w:rsidDel="00581253">
                <w:rPr>
                  <w:sz w:val="20"/>
                </w:rPr>
                <w:delText xml:space="preserve"> van het </w:delText>
              </w:r>
            </w:del>
            <w:del w:id="237" w:author="Wit, D de" w:date="2017-09-11T11:59:00Z">
              <w:r w:rsidRPr="00064765" w:rsidDel="001E1F09">
                <w:rPr>
                  <w:sz w:val="20"/>
                </w:rPr>
                <w:delText>bericht</w:delText>
              </w:r>
            </w:del>
          </w:p>
        </w:tc>
        <w:tc>
          <w:tcPr>
            <w:tcW w:w="2648" w:type="dxa"/>
          </w:tcPr>
          <w:p w14:paraId="1A9A1405" w14:textId="6FC6D7CF" w:rsidR="0096458C" w:rsidRPr="00064765" w:rsidDel="001E1F09" w:rsidRDefault="000E1B33" w:rsidP="0096458C">
            <w:pPr>
              <w:rPr>
                <w:del w:id="238" w:author="Wit, D de" w:date="2017-09-11T11:59:00Z"/>
                <w:sz w:val="20"/>
              </w:rPr>
            </w:pPr>
            <w:del w:id="239" w:author="Wit, D de" w:date="2017-09-11T11:59:00Z">
              <w:r w:rsidDel="001E1F09">
                <w:rPr>
                  <w:sz w:val="20"/>
                </w:rPr>
                <w:delText>&lt;</w:delText>
              </w:r>
              <w:r w:rsidR="0096458C" w:rsidRPr="00064765" w:rsidDel="001E1F09">
                <w:rPr>
                  <w:sz w:val="20"/>
                </w:rPr>
                <w:delText>tijdstipBericht</w:delText>
              </w:r>
              <w:r w:rsidDel="001E1F09">
                <w:rPr>
                  <w:sz w:val="20"/>
                </w:rPr>
                <w:delText>&gt;</w:delText>
              </w:r>
            </w:del>
          </w:p>
        </w:tc>
        <w:tc>
          <w:tcPr>
            <w:tcW w:w="1237" w:type="dxa"/>
            <w:shd w:val="clear" w:color="auto" w:fill="C5E0B3" w:themeFill="accent6" w:themeFillTint="66"/>
          </w:tcPr>
          <w:p w14:paraId="23FECD66" w14:textId="79141F5F" w:rsidR="0096458C" w:rsidRPr="00064765" w:rsidDel="001E1F09" w:rsidRDefault="0096458C" w:rsidP="0096458C">
            <w:pPr>
              <w:jc w:val="center"/>
              <w:rPr>
                <w:del w:id="240" w:author="Wit, D de" w:date="2017-09-11T11:59:00Z"/>
                <w:sz w:val="20"/>
              </w:rPr>
            </w:pPr>
            <w:del w:id="241" w:author="Wit, D de" w:date="2017-09-11T11:59:00Z">
              <w:r w:rsidRPr="00064765" w:rsidDel="001E1F09">
                <w:rPr>
                  <w:sz w:val="20"/>
                </w:rPr>
                <w:delText>J</w:delText>
              </w:r>
            </w:del>
          </w:p>
        </w:tc>
        <w:tc>
          <w:tcPr>
            <w:tcW w:w="1188" w:type="dxa"/>
            <w:shd w:val="clear" w:color="auto" w:fill="C5E0B3" w:themeFill="accent6" w:themeFillTint="66"/>
          </w:tcPr>
          <w:p w14:paraId="011A83C5" w14:textId="08152A4D" w:rsidR="0096458C" w:rsidRPr="00064765" w:rsidDel="001E1F09" w:rsidRDefault="0096458C" w:rsidP="0096458C">
            <w:pPr>
              <w:jc w:val="center"/>
              <w:rPr>
                <w:del w:id="242" w:author="Wit, D de" w:date="2017-09-11T11:59:00Z"/>
                <w:sz w:val="20"/>
              </w:rPr>
            </w:pPr>
            <w:del w:id="243" w:author="Wit, D de" w:date="2017-09-11T11:59:00Z">
              <w:r w:rsidRPr="00064765" w:rsidDel="001E1F09">
                <w:rPr>
                  <w:sz w:val="20"/>
                </w:rPr>
                <w:delText>J</w:delText>
              </w:r>
            </w:del>
          </w:p>
        </w:tc>
        <w:tc>
          <w:tcPr>
            <w:tcW w:w="1208" w:type="dxa"/>
            <w:shd w:val="clear" w:color="auto" w:fill="C5E0B3" w:themeFill="accent6" w:themeFillTint="66"/>
          </w:tcPr>
          <w:p w14:paraId="713DDB81" w14:textId="5CED35AD" w:rsidR="0096458C" w:rsidRPr="00064765" w:rsidDel="001E1F09" w:rsidRDefault="0096458C" w:rsidP="0096458C">
            <w:pPr>
              <w:jc w:val="center"/>
              <w:rPr>
                <w:del w:id="244" w:author="Wit, D de" w:date="2017-09-11T11:59:00Z"/>
                <w:sz w:val="20"/>
              </w:rPr>
            </w:pPr>
            <w:del w:id="245" w:author="Wit, D de" w:date="2017-09-11T11:59:00Z">
              <w:r w:rsidRPr="00064765" w:rsidDel="001E1F09">
                <w:rPr>
                  <w:sz w:val="20"/>
                </w:rPr>
                <w:delText>J</w:delText>
              </w:r>
            </w:del>
          </w:p>
        </w:tc>
      </w:tr>
      <w:tr w:rsidR="00A15AB7" w:rsidRPr="00064765" w:rsidDel="001E1F09" w14:paraId="389F5690" w14:textId="6410ED53" w:rsidTr="00A15AB7">
        <w:trPr>
          <w:del w:id="246" w:author="Wit, D de" w:date="2017-09-11T11:59:00Z"/>
        </w:trPr>
        <w:tc>
          <w:tcPr>
            <w:tcW w:w="3198" w:type="dxa"/>
          </w:tcPr>
          <w:p w14:paraId="393F5966" w14:textId="1E35C5F8" w:rsidR="00A15AB7" w:rsidRPr="00A15AB7" w:rsidDel="001E1F09" w:rsidRDefault="00A15AB7" w:rsidP="00A15AB7">
            <w:pPr>
              <w:rPr>
                <w:del w:id="247" w:author="Wit, D de" w:date="2017-09-11T11:59:00Z"/>
                <w:moveFrom w:id="248" w:author="Wit, D de" w:date="2017-09-11T11:43:00Z"/>
                <w:sz w:val="20"/>
              </w:rPr>
            </w:pPr>
            <w:moveFromRangeStart w:id="249" w:author="Wit, D de" w:date="2017-09-11T11:43:00Z" w:name="move492893549"/>
            <w:moveFrom w:id="250" w:author="Wit, D de" w:date="2017-09-11T11:43:00Z">
              <w:del w:id="251" w:author="Wit, D de" w:date="2017-09-11T11:59:00Z">
                <w:r w:rsidRPr="00A15AB7" w:rsidDel="001E1F09">
                  <w:rPr>
                    <w:sz w:val="20"/>
                  </w:rPr>
                  <w:delText>Functie/Gebeurtenis</w:delText>
                </w:r>
              </w:del>
            </w:moveFrom>
          </w:p>
        </w:tc>
        <w:tc>
          <w:tcPr>
            <w:tcW w:w="2648" w:type="dxa"/>
          </w:tcPr>
          <w:p w14:paraId="4E555EDE" w14:textId="4B574A73" w:rsidR="00A15AB7" w:rsidRPr="00A15AB7" w:rsidDel="001E1F09" w:rsidRDefault="00A15AB7" w:rsidP="00A15AB7">
            <w:pPr>
              <w:rPr>
                <w:del w:id="252" w:author="Wit, D de" w:date="2017-09-11T11:59:00Z"/>
                <w:moveFrom w:id="253" w:author="Wit, D de" w:date="2017-09-11T11:43:00Z"/>
                <w:sz w:val="20"/>
              </w:rPr>
            </w:pPr>
            <w:moveFrom w:id="254" w:author="Wit, D de" w:date="2017-09-11T11:43:00Z">
              <w:del w:id="255" w:author="Wit, D de" w:date="2017-09-11T11:59:00Z">
                <w:r w:rsidRPr="00A15AB7" w:rsidDel="001E1F09">
                  <w:rPr>
                    <w:sz w:val="20"/>
                  </w:rPr>
                  <w:delText>&lt;functie&gt;</w:delText>
                </w:r>
              </w:del>
            </w:moveFrom>
          </w:p>
        </w:tc>
        <w:tc>
          <w:tcPr>
            <w:tcW w:w="1237" w:type="dxa"/>
            <w:shd w:val="clear" w:color="auto" w:fill="C5E0B3" w:themeFill="accent6" w:themeFillTint="66"/>
          </w:tcPr>
          <w:p w14:paraId="3C25490F" w14:textId="3A80C3E6" w:rsidR="00A15AB7" w:rsidRPr="00A15AB7" w:rsidDel="001E1F09" w:rsidRDefault="00A15AB7" w:rsidP="00A15AB7">
            <w:pPr>
              <w:jc w:val="center"/>
              <w:rPr>
                <w:del w:id="256" w:author="Wit, D de" w:date="2017-09-11T11:59:00Z"/>
                <w:moveFrom w:id="257" w:author="Wit, D de" w:date="2017-09-11T11:43:00Z"/>
                <w:sz w:val="20"/>
              </w:rPr>
            </w:pPr>
            <w:moveFrom w:id="258" w:author="Wit, D de" w:date="2017-09-11T11:43:00Z">
              <w:del w:id="259" w:author="Wit, D de" w:date="2017-09-11T11:59:00Z">
                <w:r w:rsidRPr="00A15AB7" w:rsidDel="001E1F09">
                  <w:rPr>
                    <w:sz w:val="20"/>
                  </w:rPr>
                  <w:delText>J</w:delText>
                </w:r>
              </w:del>
            </w:moveFrom>
          </w:p>
        </w:tc>
        <w:tc>
          <w:tcPr>
            <w:tcW w:w="1188" w:type="dxa"/>
            <w:shd w:val="clear" w:color="auto" w:fill="FF0000"/>
          </w:tcPr>
          <w:p w14:paraId="7D709931" w14:textId="7E487204" w:rsidR="00A15AB7" w:rsidRPr="00A15AB7" w:rsidDel="001E1F09" w:rsidRDefault="00A15AB7" w:rsidP="00A15AB7">
            <w:pPr>
              <w:jc w:val="center"/>
              <w:rPr>
                <w:del w:id="260" w:author="Wit, D de" w:date="2017-09-11T11:59:00Z"/>
                <w:moveFrom w:id="261" w:author="Wit, D de" w:date="2017-09-11T11:43:00Z"/>
                <w:sz w:val="20"/>
              </w:rPr>
            </w:pPr>
            <w:moveFrom w:id="262" w:author="Wit, D de" w:date="2017-09-11T11:43:00Z">
              <w:del w:id="263" w:author="Wit, D de" w:date="2017-09-11T11:59:00Z">
                <w:r w:rsidRPr="00064765" w:rsidDel="001E1F09">
                  <w:rPr>
                    <w:sz w:val="20"/>
                  </w:rPr>
                  <w:delText>N</w:delText>
                </w:r>
              </w:del>
            </w:moveFrom>
          </w:p>
        </w:tc>
        <w:tc>
          <w:tcPr>
            <w:tcW w:w="1208" w:type="dxa"/>
            <w:shd w:val="clear" w:color="auto" w:fill="FF0000"/>
          </w:tcPr>
          <w:p w14:paraId="63B1D759" w14:textId="2162BD9D" w:rsidR="00A15AB7" w:rsidRPr="00064765" w:rsidDel="001E1F09" w:rsidRDefault="00A15AB7" w:rsidP="00A15AB7">
            <w:pPr>
              <w:jc w:val="center"/>
              <w:rPr>
                <w:del w:id="264" w:author="Wit, D de" w:date="2017-09-11T11:59:00Z"/>
                <w:moveFrom w:id="265" w:author="Wit, D de" w:date="2017-09-11T11:43:00Z"/>
                <w:sz w:val="20"/>
              </w:rPr>
            </w:pPr>
            <w:moveFrom w:id="266" w:author="Wit, D de" w:date="2017-09-11T11:43:00Z">
              <w:del w:id="267" w:author="Wit, D de" w:date="2017-09-11T11:59:00Z">
                <w:r w:rsidRPr="00064765" w:rsidDel="001E1F09">
                  <w:rPr>
                    <w:sz w:val="20"/>
                  </w:rPr>
                  <w:delText>N</w:delText>
                </w:r>
              </w:del>
            </w:moveFrom>
          </w:p>
        </w:tc>
      </w:tr>
      <w:tr w:rsidR="00CE6D92" w:rsidRPr="00064765" w:rsidDel="001E1F09" w14:paraId="52A3372B" w14:textId="619629C5" w:rsidTr="00853DDE">
        <w:trPr>
          <w:del w:id="268" w:author="Wit, D de" w:date="2017-09-11T11:59:00Z"/>
        </w:trPr>
        <w:tc>
          <w:tcPr>
            <w:tcW w:w="3198" w:type="dxa"/>
          </w:tcPr>
          <w:p w14:paraId="53C894FF" w14:textId="1AD41569" w:rsidR="00CE6D92" w:rsidRPr="00064765" w:rsidDel="001E1F09" w:rsidRDefault="00CE6D92" w:rsidP="00853DDE">
            <w:pPr>
              <w:rPr>
                <w:del w:id="269" w:author="Wit, D de" w:date="2017-09-11T11:59:00Z"/>
                <w:moveFrom w:id="270" w:author="Wit, D de" w:date="2017-09-11T11:43:00Z"/>
                <w:sz w:val="20"/>
              </w:rPr>
            </w:pPr>
            <w:moveFrom w:id="271" w:author="Wit, D de" w:date="2017-09-11T11:43:00Z">
              <w:del w:id="272" w:author="Wit, D de" w:date="2017-09-11T11:59:00Z">
                <w:r w:rsidRPr="00064765" w:rsidDel="001E1F09">
                  <w:rPr>
                    <w:sz w:val="20"/>
                  </w:rPr>
                  <w:delText>Cross-referentienummer</w:delText>
                </w:r>
              </w:del>
            </w:moveFrom>
          </w:p>
        </w:tc>
        <w:tc>
          <w:tcPr>
            <w:tcW w:w="2648" w:type="dxa"/>
          </w:tcPr>
          <w:p w14:paraId="5108EDCD" w14:textId="3D010459" w:rsidR="00CE6D92" w:rsidRPr="00064765" w:rsidDel="001E1F09" w:rsidRDefault="000E1B33" w:rsidP="00853DDE">
            <w:pPr>
              <w:rPr>
                <w:del w:id="273" w:author="Wit, D de" w:date="2017-09-11T11:59:00Z"/>
                <w:moveFrom w:id="274" w:author="Wit, D de" w:date="2017-09-11T11:43:00Z"/>
                <w:sz w:val="20"/>
              </w:rPr>
            </w:pPr>
            <w:moveFrom w:id="275" w:author="Wit, D de" w:date="2017-09-11T11:43:00Z">
              <w:del w:id="276" w:author="Wit, D de" w:date="2017-09-11T11:59:00Z">
                <w:r w:rsidDel="001E1F09">
                  <w:rPr>
                    <w:sz w:val="20"/>
                  </w:rPr>
                  <w:delText>&lt;</w:delText>
                </w:r>
                <w:r w:rsidR="00CE6D92" w:rsidRPr="00064765" w:rsidDel="001E1F09">
                  <w:rPr>
                    <w:sz w:val="20"/>
                  </w:rPr>
                  <w:delText>crossRefnummer</w:delText>
                </w:r>
                <w:r w:rsidDel="001E1F09">
                  <w:rPr>
                    <w:sz w:val="20"/>
                  </w:rPr>
                  <w:delText>&gt;</w:delText>
                </w:r>
              </w:del>
            </w:moveFrom>
          </w:p>
        </w:tc>
        <w:tc>
          <w:tcPr>
            <w:tcW w:w="1237" w:type="dxa"/>
            <w:shd w:val="clear" w:color="auto" w:fill="FF0000"/>
          </w:tcPr>
          <w:p w14:paraId="5E97B247" w14:textId="77FB6337" w:rsidR="00CE6D92" w:rsidRPr="00064765" w:rsidDel="001E1F09" w:rsidRDefault="00CE6D92" w:rsidP="00853DDE">
            <w:pPr>
              <w:jc w:val="center"/>
              <w:rPr>
                <w:del w:id="277" w:author="Wit, D de" w:date="2017-09-11T11:59:00Z"/>
                <w:moveFrom w:id="278" w:author="Wit, D de" w:date="2017-09-11T11:43:00Z"/>
                <w:sz w:val="20"/>
              </w:rPr>
            </w:pPr>
            <w:moveFrom w:id="279" w:author="Wit, D de" w:date="2017-09-11T11:43:00Z">
              <w:del w:id="280" w:author="Wit, D de" w:date="2017-09-11T11:59:00Z">
                <w:r w:rsidRPr="00064765" w:rsidDel="001E1F09">
                  <w:rPr>
                    <w:sz w:val="20"/>
                  </w:rPr>
                  <w:delText>N</w:delText>
                </w:r>
              </w:del>
            </w:moveFrom>
          </w:p>
        </w:tc>
        <w:tc>
          <w:tcPr>
            <w:tcW w:w="1188" w:type="dxa"/>
            <w:shd w:val="clear" w:color="auto" w:fill="FF0000"/>
          </w:tcPr>
          <w:p w14:paraId="7C9F41B4" w14:textId="403837B0" w:rsidR="00CE6D92" w:rsidRPr="00064765" w:rsidDel="001E1F09" w:rsidRDefault="00CE6D92" w:rsidP="00853DDE">
            <w:pPr>
              <w:jc w:val="center"/>
              <w:rPr>
                <w:del w:id="281" w:author="Wit, D de" w:date="2017-09-11T11:59:00Z"/>
                <w:moveFrom w:id="282" w:author="Wit, D de" w:date="2017-09-11T11:43:00Z"/>
                <w:sz w:val="20"/>
              </w:rPr>
            </w:pPr>
            <w:moveFrom w:id="283" w:author="Wit, D de" w:date="2017-09-11T11:43:00Z">
              <w:del w:id="284" w:author="Wit, D de" w:date="2017-09-11T11:59:00Z">
                <w:r w:rsidRPr="00064765" w:rsidDel="001E1F09">
                  <w:rPr>
                    <w:sz w:val="20"/>
                  </w:rPr>
                  <w:delText>N</w:delText>
                </w:r>
              </w:del>
            </w:moveFrom>
          </w:p>
        </w:tc>
        <w:tc>
          <w:tcPr>
            <w:tcW w:w="1208" w:type="dxa"/>
            <w:shd w:val="clear" w:color="auto" w:fill="C5E0B3" w:themeFill="accent6" w:themeFillTint="66"/>
          </w:tcPr>
          <w:p w14:paraId="04A89686" w14:textId="3EA1D5DC" w:rsidR="00CE6D92" w:rsidRPr="00064765" w:rsidDel="001E1F09" w:rsidRDefault="00CE6D92" w:rsidP="00853DDE">
            <w:pPr>
              <w:jc w:val="center"/>
              <w:rPr>
                <w:del w:id="285" w:author="Wit, D de" w:date="2017-09-11T11:59:00Z"/>
                <w:moveFrom w:id="286" w:author="Wit, D de" w:date="2017-09-11T11:43:00Z"/>
                <w:sz w:val="20"/>
              </w:rPr>
            </w:pPr>
            <w:moveFrom w:id="287" w:author="Wit, D de" w:date="2017-09-11T11:43:00Z">
              <w:del w:id="288" w:author="Wit, D de" w:date="2017-09-11T11:59:00Z">
                <w:r w:rsidRPr="00064765" w:rsidDel="001E1F09">
                  <w:rPr>
                    <w:sz w:val="20"/>
                  </w:rPr>
                  <w:delText>J</w:delText>
                </w:r>
              </w:del>
            </w:moveFrom>
          </w:p>
        </w:tc>
      </w:tr>
      <w:moveFromRangeEnd w:id="249"/>
      <w:tr w:rsidR="0096458C" w:rsidRPr="00064765" w:rsidDel="001E1F09" w14:paraId="11574343" w14:textId="5BD491AF" w:rsidTr="0096458C">
        <w:trPr>
          <w:del w:id="289" w:author="Wit, D de" w:date="2017-09-11T11:59:00Z"/>
        </w:trPr>
        <w:tc>
          <w:tcPr>
            <w:tcW w:w="3198" w:type="dxa"/>
          </w:tcPr>
          <w:p w14:paraId="5A885811" w14:textId="5F948152" w:rsidR="0096458C" w:rsidRPr="00064765" w:rsidDel="001E1F09" w:rsidRDefault="0096458C" w:rsidP="0096458C">
            <w:pPr>
              <w:rPr>
                <w:del w:id="290" w:author="Wit, D de" w:date="2017-09-11T11:59:00Z"/>
                <w:sz w:val="20"/>
              </w:rPr>
            </w:pPr>
            <w:del w:id="291" w:author="Wit, D de" w:date="2017-09-11T11:59:00Z">
              <w:r w:rsidRPr="00064765" w:rsidDel="001E1F09">
                <w:rPr>
                  <w:sz w:val="20"/>
                </w:rPr>
                <w:delText>Entiteit</w:delText>
              </w:r>
              <w:r w:rsidR="00EF4B45" w:rsidDel="001E1F09">
                <w:rPr>
                  <w:sz w:val="20"/>
                </w:rPr>
                <w:delText>t</w:delText>
              </w:r>
              <w:r w:rsidRPr="00064765" w:rsidDel="001E1F09">
                <w:rPr>
                  <w:sz w:val="20"/>
                </w:rPr>
                <w:delText>ype</w:delText>
              </w:r>
            </w:del>
          </w:p>
        </w:tc>
        <w:tc>
          <w:tcPr>
            <w:tcW w:w="2648" w:type="dxa"/>
          </w:tcPr>
          <w:p w14:paraId="3BA77026" w14:textId="6CEF17CB" w:rsidR="0096458C" w:rsidRPr="00064765" w:rsidDel="001E1F09" w:rsidRDefault="000E1B33" w:rsidP="000E1B33">
            <w:pPr>
              <w:rPr>
                <w:del w:id="292" w:author="Wit, D de" w:date="2017-09-11T11:59:00Z"/>
                <w:sz w:val="20"/>
              </w:rPr>
            </w:pPr>
            <w:del w:id="293" w:author="Wit, D de" w:date="2017-09-11T11:59:00Z">
              <w:r w:rsidDel="001E1F09">
                <w:rPr>
                  <w:sz w:val="20"/>
                </w:rPr>
                <w:delText>&lt;e</w:delText>
              </w:r>
              <w:r w:rsidR="0096458C" w:rsidRPr="00064765" w:rsidDel="001E1F09">
                <w:rPr>
                  <w:sz w:val="20"/>
                </w:rPr>
                <w:delText>ntiteittype</w:delText>
              </w:r>
              <w:r w:rsidDel="001E1F09">
                <w:rPr>
                  <w:sz w:val="20"/>
                </w:rPr>
                <w:delText>&gt;</w:delText>
              </w:r>
            </w:del>
          </w:p>
        </w:tc>
        <w:tc>
          <w:tcPr>
            <w:tcW w:w="1237" w:type="dxa"/>
            <w:shd w:val="clear" w:color="auto" w:fill="C5E0B3" w:themeFill="accent6" w:themeFillTint="66"/>
          </w:tcPr>
          <w:p w14:paraId="218631D5" w14:textId="1EA75FF5" w:rsidR="0096458C" w:rsidRPr="00064765" w:rsidDel="001E1F09" w:rsidRDefault="0096458C" w:rsidP="0096458C">
            <w:pPr>
              <w:jc w:val="center"/>
              <w:rPr>
                <w:del w:id="294" w:author="Wit, D de" w:date="2017-09-11T11:59:00Z"/>
                <w:sz w:val="20"/>
              </w:rPr>
            </w:pPr>
            <w:del w:id="295" w:author="Wit, D de" w:date="2017-09-11T11:59:00Z">
              <w:r w:rsidRPr="00064765" w:rsidDel="001E1F09">
                <w:rPr>
                  <w:sz w:val="20"/>
                </w:rPr>
                <w:delText>J</w:delText>
              </w:r>
            </w:del>
          </w:p>
        </w:tc>
        <w:tc>
          <w:tcPr>
            <w:tcW w:w="1188" w:type="dxa"/>
            <w:shd w:val="clear" w:color="auto" w:fill="C5E0B3" w:themeFill="accent6" w:themeFillTint="66"/>
          </w:tcPr>
          <w:p w14:paraId="34326B8E" w14:textId="5843D7DC" w:rsidR="0096458C" w:rsidRPr="00064765" w:rsidDel="001E1F09" w:rsidRDefault="0096458C" w:rsidP="0096458C">
            <w:pPr>
              <w:jc w:val="center"/>
              <w:rPr>
                <w:del w:id="296" w:author="Wit, D de" w:date="2017-09-11T11:59:00Z"/>
                <w:sz w:val="20"/>
              </w:rPr>
            </w:pPr>
            <w:del w:id="297" w:author="Wit, D de" w:date="2017-09-11T11:59:00Z">
              <w:r w:rsidRPr="00064765" w:rsidDel="001E1F09">
                <w:rPr>
                  <w:sz w:val="20"/>
                </w:rPr>
                <w:delText>J</w:delText>
              </w:r>
            </w:del>
          </w:p>
        </w:tc>
        <w:tc>
          <w:tcPr>
            <w:tcW w:w="1208" w:type="dxa"/>
            <w:shd w:val="clear" w:color="auto" w:fill="C5E0B3" w:themeFill="accent6" w:themeFillTint="66"/>
          </w:tcPr>
          <w:p w14:paraId="0D5502C0" w14:textId="14C81B86" w:rsidR="0096458C" w:rsidRPr="00064765" w:rsidDel="001E1F09" w:rsidRDefault="0096458C" w:rsidP="0096458C">
            <w:pPr>
              <w:jc w:val="center"/>
              <w:rPr>
                <w:del w:id="298" w:author="Wit, D de" w:date="2017-09-11T11:59:00Z"/>
                <w:sz w:val="20"/>
              </w:rPr>
            </w:pPr>
            <w:del w:id="299" w:author="Wit, D de" w:date="2017-09-11T11:59:00Z">
              <w:r w:rsidRPr="00064765" w:rsidDel="001E1F09">
                <w:rPr>
                  <w:sz w:val="20"/>
                </w:rPr>
                <w:delText>J</w:delText>
              </w:r>
            </w:del>
          </w:p>
        </w:tc>
      </w:tr>
      <w:tr w:rsidR="0096458C" w:rsidRPr="00064765" w:rsidDel="001E1F09" w14:paraId="6F73A9D5" w14:textId="10BEBEC4" w:rsidTr="0096458C">
        <w:trPr>
          <w:del w:id="300" w:author="Wit, D de" w:date="2017-09-11T11:59:00Z"/>
        </w:trPr>
        <w:tc>
          <w:tcPr>
            <w:tcW w:w="3198" w:type="dxa"/>
          </w:tcPr>
          <w:p w14:paraId="5BBC2E11" w14:textId="001B9144" w:rsidR="0096458C" w:rsidRPr="00064765" w:rsidDel="001E1F09" w:rsidRDefault="0096458C" w:rsidP="0096458C">
            <w:pPr>
              <w:rPr>
                <w:del w:id="301" w:author="Wit, D de" w:date="2017-09-11T11:59:00Z"/>
                <w:sz w:val="20"/>
              </w:rPr>
            </w:pPr>
            <w:del w:id="302" w:author="Wit, D de" w:date="2017-09-11T11:59:00Z">
              <w:r w:rsidRPr="00064765" w:rsidDel="001E1F09">
                <w:rPr>
                  <w:sz w:val="20"/>
                </w:rPr>
                <w:delText>Mutatiesoort</w:delText>
              </w:r>
            </w:del>
          </w:p>
        </w:tc>
        <w:tc>
          <w:tcPr>
            <w:tcW w:w="2648" w:type="dxa"/>
          </w:tcPr>
          <w:p w14:paraId="5D401C03" w14:textId="2F6B671F" w:rsidR="0096458C" w:rsidRPr="00064765" w:rsidDel="001E1F09" w:rsidRDefault="000E1B33" w:rsidP="0096458C">
            <w:pPr>
              <w:rPr>
                <w:del w:id="303" w:author="Wit, D de" w:date="2017-09-11T11:59:00Z"/>
                <w:sz w:val="20"/>
              </w:rPr>
            </w:pPr>
            <w:del w:id="304" w:author="Wit, D de" w:date="2017-09-11T11:59:00Z">
              <w:r w:rsidDel="001E1F09">
                <w:rPr>
                  <w:sz w:val="20"/>
                </w:rPr>
                <w:delText>&lt;m</w:delText>
              </w:r>
              <w:r w:rsidR="0096458C" w:rsidRPr="00064765" w:rsidDel="001E1F09">
                <w:rPr>
                  <w:sz w:val="20"/>
                </w:rPr>
                <w:delText>utatiesoort</w:delText>
              </w:r>
              <w:r w:rsidDel="001E1F09">
                <w:rPr>
                  <w:sz w:val="20"/>
                </w:rPr>
                <w:delText>&gt;</w:delText>
              </w:r>
            </w:del>
          </w:p>
        </w:tc>
        <w:tc>
          <w:tcPr>
            <w:tcW w:w="1237" w:type="dxa"/>
            <w:shd w:val="clear" w:color="auto" w:fill="C5E0B3" w:themeFill="accent6" w:themeFillTint="66"/>
          </w:tcPr>
          <w:p w14:paraId="7F7F971F" w14:textId="68349E29" w:rsidR="0096458C" w:rsidRPr="00064765" w:rsidDel="001E1F09" w:rsidRDefault="0096458C" w:rsidP="0096458C">
            <w:pPr>
              <w:jc w:val="center"/>
              <w:rPr>
                <w:del w:id="305" w:author="Wit, D de" w:date="2017-09-11T11:59:00Z"/>
                <w:sz w:val="20"/>
              </w:rPr>
            </w:pPr>
            <w:del w:id="306" w:author="Wit, D de" w:date="2017-09-11T11:59:00Z">
              <w:r w:rsidRPr="00064765" w:rsidDel="001E1F09">
                <w:rPr>
                  <w:sz w:val="20"/>
                </w:rPr>
                <w:delText>J</w:delText>
              </w:r>
            </w:del>
          </w:p>
        </w:tc>
        <w:tc>
          <w:tcPr>
            <w:tcW w:w="1188" w:type="dxa"/>
            <w:shd w:val="clear" w:color="auto" w:fill="FF0000"/>
          </w:tcPr>
          <w:p w14:paraId="5CD58003" w14:textId="4FBEE633" w:rsidR="0096458C" w:rsidRPr="00064765" w:rsidDel="001E1F09" w:rsidRDefault="0096458C" w:rsidP="0096458C">
            <w:pPr>
              <w:jc w:val="center"/>
              <w:rPr>
                <w:del w:id="307" w:author="Wit, D de" w:date="2017-09-11T11:59:00Z"/>
                <w:sz w:val="20"/>
              </w:rPr>
            </w:pPr>
            <w:del w:id="308" w:author="Wit, D de" w:date="2017-09-11T11:59:00Z">
              <w:r w:rsidRPr="00064765" w:rsidDel="001E1F09">
                <w:rPr>
                  <w:sz w:val="20"/>
                </w:rPr>
                <w:delText>N</w:delText>
              </w:r>
            </w:del>
          </w:p>
        </w:tc>
        <w:tc>
          <w:tcPr>
            <w:tcW w:w="1208" w:type="dxa"/>
            <w:shd w:val="clear" w:color="auto" w:fill="FF0000"/>
          </w:tcPr>
          <w:p w14:paraId="059CE7C2" w14:textId="242A95BA" w:rsidR="0096458C" w:rsidRPr="00064765" w:rsidDel="001E1F09" w:rsidRDefault="0096458C" w:rsidP="0096458C">
            <w:pPr>
              <w:jc w:val="center"/>
              <w:rPr>
                <w:del w:id="309" w:author="Wit, D de" w:date="2017-09-11T11:59:00Z"/>
                <w:sz w:val="20"/>
              </w:rPr>
            </w:pPr>
            <w:del w:id="310" w:author="Wit, D de" w:date="2017-09-11T11:59:00Z">
              <w:r w:rsidRPr="00064765" w:rsidDel="001E1F09">
                <w:rPr>
                  <w:sz w:val="20"/>
                </w:rPr>
                <w:delText>N</w:delText>
              </w:r>
            </w:del>
          </w:p>
        </w:tc>
      </w:tr>
      <w:tr w:rsidR="00581253" w:rsidRPr="00064765" w:rsidDel="001E1F09" w14:paraId="6BBD5609" w14:textId="6CD59CB0" w:rsidTr="00581253">
        <w:tblPrEx>
          <w:tblW w:w="9479" w:type="dxa"/>
          <w:tblPrExChange w:id="311" w:author="Wit, D de" w:date="2017-09-11T11:44:00Z">
            <w:tblPrEx>
              <w:tblW w:w="9479" w:type="dxa"/>
            </w:tblPrEx>
          </w:tblPrExChange>
        </w:tblPrEx>
        <w:trPr>
          <w:del w:id="312" w:author="Wit, D de" w:date="2017-09-11T11:59:00Z"/>
        </w:trPr>
        <w:tc>
          <w:tcPr>
            <w:tcW w:w="3198" w:type="dxa"/>
            <w:tcPrChange w:id="313" w:author="Wit, D de" w:date="2017-09-11T11:44:00Z">
              <w:tcPr>
                <w:tcW w:w="3198" w:type="dxa"/>
              </w:tcPr>
            </w:tcPrChange>
          </w:tcPr>
          <w:p w14:paraId="1105694D" w14:textId="70C5ECA8" w:rsidR="00581253" w:rsidRPr="00A15AB7" w:rsidDel="001E1F09" w:rsidRDefault="00581253" w:rsidP="000A61CE">
            <w:pPr>
              <w:rPr>
                <w:del w:id="314" w:author="Wit, D de" w:date="2017-09-11T11:59:00Z"/>
                <w:moveTo w:id="315" w:author="Wit, D de" w:date="2017-09-11T11:43:00Z"/>
                <w:sz w:val="20"/>
              </w:rPr>
            </w:pPr>
            <w:moveToRangeStart w:id="316" w:author="Wit, D de" w:date="2017-09-11T11:43:00Z" w:name="move492893549"/>
            <w:moveTo w:id="317" w:author="Wit, D de" w:date="2017-09-11T11:43:00Z">
              <w:del w:id="318" w:author="Wit, D de" w:date="2017-09-11T11:59:00Z">
                <w:r w:rsidRPr="00A15AB7" w:rsidDel="001E1F09">
                  <w:rPr>
                    <w:sz w:val="20"/>
                  </w:rPr>
                  <w:delText>Functie/Gebeurtenis</w:delText>
                </w:r>
              </w:del>
            </w:moveTo>
          </w:p>
        </w:tc>
        <w:tc>
          <w:tcPr>
            <w:tcW w:w="2648" w:type="dxa"/>
            <w:tcPrChange w:id="319" w:author="Wit, D de" w:date="2017-09-11T11:44:00Z">
              <w:tcPr>
                <w:tcW w:w="2648" w:type="dxa"/>
              </w:tcPr>
            </w:tcPrChange>
          </w:tcPr>
          <w:p w14:paraId="17A57436" w14:textId="61CE79E0" w:rsidR="00581253" w:rsidRPr="00A15AB7" w:rsidDel="001E1F09" w:rsidRDefault="00581253" w:rsidP="000A61CE">
            <w:pPr>
              <w:rPr>
                <w:del w:id="320" w:author="Wit, D de" w:date="2017-09-11T11:59:00Z"/>
                <w:moveTo w:id="321" w:author="Wit, D de" w:date="2017-09-11T11:43:00Z"/>
                <w:sz w:val="20"/>
              </w:rPr>
            </w:pPr>
            <w:moveTo w:id="322" w:author="Wit, D de" w:date="2017-09-11T11:43:00Z">
              <w:del w:id="323" w:author="Wit, D de" w:date="2017-09-11T11:59:00Z">
                <w:r w:rsidRPr="00A15AB7" w:rsidDel="001E1F09">
                  <w:rPr>
                    <w:sz w:val="20"/>
                  </w:rPr>
                  <w:delText>&lt;functie&gt;</w:delText>
                </w:r>
              </w:del>
            </w:moveTo>
          </w:p>
        </w:tc>
        <w:tc>
          <w:tcPr>
            <w:tcW w:w="1237" w:type="dxa"/>
            <w:shd w:val="clear" w:color="auto" w:fill="C5E0B3" w:themeFill="accent6" w:themeFillTint="66"/>
            <w:tcPrChange w:id="324" w:author="Wit, D de" w:date="2017-09-11T11:44:00Z">
              <w:tcPr>
                <w:tcW w:w="1237" w:type="dxa"/>
              </w:tcPr>
            </w:tcPrChange>
          </w:tcPr>
          <w:p w14:paraId="4167E8CD" w14:textId="6034B06D" w:rsidR="00581253" w:rsidRPr="00A15AB7" w:rsidDel="001E1F09" w:rsidRDefault="00581253" w:rsidP="000A61CE">
            <w:pPr>
              <w:jc w:val="center"/>
              <w:rPr>
                <w:del w:id="325" w:author="Wit, D de" w:date="2017-09-11T11:59:00Z"/>
                <w:moveTo w:id="326" w:author="Wit, D de" w:date="2017-09-11T11:43:00Z"/>
                <w:sz w:val="20"/>
              </w:rPr>
            </w:pPr>
            <w:moveTo w:id="327" w:author="Wit, D de" w:date="2017-09-11T11:43:00Z">
              <w:del w:id="328" w:author="Wit, D de" w:date="2017-09-11T11:59:00Z">
                <w:r w:rsidRPr="00A15AB7" w:rsidDel="001E1F09">
                  <w:rPr>
                    <w:sz w:val="20"/>
                  </w:rPr>
                  <w:delText>J</w:delText>
                </w:r>
              </w:del>
            </w:moveTo>
          </w:p>
        </w:tc>
        <w:tc>
          <w:tcPr>
            <w:tcW w:w="1188" w:type="dxa"/>
            <w:shd w:val="clear" w:color="auto" w:fill="FF0000"/>
            <w:tcPrChange w:id="329" w:author="Wit, D de" w:date="2017-09-11T11:44:00Z">
              <w:tcPr>
                <w:tcW w:w="1188" w:type="dxa"/>
              </w:tcPr>
            </w:tcPrChange>
          </w:tcPr>
          <w:p w14:paraId="4A5AC841" w14:textId="0CA33376" w:rsidR="00581253" w:rsidRPr="00A15AB7" w:rsidDel="001E1F09" w:rsidRDefault="00581253" w:rsidP="000A61CE">
            <w:pPr>
              <w:jc w:val="center"/>
              <w:rPr>
                <w:del w:id="330" w:author="Wit, D de" w:date="2017-09-11T11:59:00Z"/>
                <w:moveTo w:id="331" w:author="Wit, D de" w:date="2017-09-11T11:43:00Z"/>
                <w:sz w:val="20"/>
              </w:rPr>
            </w:pPr>
            <w:moveTo w:id="332" w:author="Wit, D de" w:date="2017-09-11T11:43:00Z">
              <w:del w:id="333" w:author="Wit, D de" w:date="2017-09-11T11:59:00Z">
                <w:r w:rsidRPr="00064765" w:rsidDel="001E1F09">
                  <w:rPr>
                    <w:sz w:val="20"/>
                  </w:rPr>
                  <w:delText>N</w:delText>
                </w:r>
              </w:del>
            </w:moveTo>
          </w:p>
        </w:tc>
        <w:tc>
          <w:tcPr>
            <w:tcW w:w="1208" w:type="dxa"/>
            <w:shd w:val="clear" w:color="auto" w:fill="FF0000"/>
            <w:tcPrChange w:id="334" w:author="Wit, D de" w:date="2017-09-11T11:44:00Z">
              <w:tcPr>
                <w:tcW w:w="1208" w:type="dxa"/>
              </w:tcPr>
            </w:tcPrChange>
          </w:tcPr>
          <w:p w14:paraId="17C13FE8" w14:textId="6E87DA7B" w:rsidR="00581253" w:rsidRPr="00064765" w:rsidDel="001E1F09" w:rsidRDefault="00581253" w:rsidP="000A61CE">
            <w:pPr>
              <w:jc w:val="center"/>
              <w:rPr>
                <w:del w:id="335" w:author="Wit, D de" w:date="2017-09-11T11:59:00Z"/>
                <w:moveTo w:id="336" w:author="Wit, D de" w:date="2017-09-11T11:43:00Z"/>
                <w:sz w:val="20"/>
              </w:rPr>
            </w:pPr>
            <w:moveTo w:id="337" w:author="Wit, D de" w:date="2017-09-11T11:43:00Z">
              <w:del w:id="338" w:author="Wit, D de" w:date="2017-09-11T11:59:00Z">
                <w:r w:rsidRPr="00064765" w:rsidDel="001E1F09">
                  <w:rPr>
                    <w:sz w:val="20"/>
                  </w:rPr>
                  <w:delText>N</w:delText>
                </w:r>
              </w:del>
            </w:moveTo>
          </w:p>
        </w:tc>
      </w:tr>
      <w:tr w:rsidR="00581253" w:rsidRPr="00064765" w:rsidDel="001E1F09" w14:paraId="0660F2C7" w14:textId="091B9B17" w:rsidTr="00581253">
        <w:tblPrEx>
          <w:tblW w:w="9479" w:type="dxa"/>
          <w:tblPrExChange w:id="339" w:author="Wit, D de" w:date="2017-09-11T11:44:00Z">
            <w:tblPrEx>
              <w:tblW w:w="9479" w:type="dxa"/>
            </w:tblPrEx>
          </w:tblPrExChange>
        </w:tblPrEx>
        <w:trPr>
          <w:del w:id="340" w:author="Wit, D de" w:date="2017-09-11T11:59:00Z"/>
        </w:trPr>
        <w:tc>
          <w:tcPr>
            <w:tcW w:w="3198" w:type="dxa"/>
            <w:tcPrChange w:id="341" w:author="Wit, D de" w:date="2017-09-11T11:44:00Z">
              <w:tcPr>
                <w:tcW w:w="3198" w:type="dxa"/>
              </w:tcPr>
            </w:tcPrChange>
          </w:tcPr>
          <w:p w14:paraId="599A7E4B" w14:textId="5A502C2C" w:rsidR="00581253" w:rsidRPr="00064765" w:rsidDel="001E1F09" w:rsidRDefault="00581253" w:rsidP="000A61CE">
            <w:pPr>
              <w:rPr>
                <w:del w:id="342" w:author="Wit, D de" w:date="2017-09-11T11:59:00Z"/>
                <w:moveTo w:id="343" w:author="Wit, D de" w:date="2017-09-11T11:43:00Z"/>
                <w:sz w:val="20"/>
              </w:rPr>
            </w:pPr>
            <w:moveTo w:id="344" w:author="Wit, D de" w:date="2017-09-11T11:43:00Z">
              <w:del w:id="345" w:author="Wit, D de" w:date="2017-09-11T11:59:00Z">
                <w:r w:rsidRPr="00064765" w:rsidDel="001E1F09">
                  <w:rPr>
                    <w:sz w:val="20"/>
                  </w:rPr>
                  <w:delText>Cross-referentienummer</w:delText>
                </w:r>
              </w:del>
            </w:moveTo>
          </w:p>
        </w:tc>
        <w:tc>
          <w:tcPr>
            <w:tcW w:w="2648" w:type="dxa"/>
            <w:tcPrChange w:id="346" w:author="Wit, D de" w:date="2017-09-11T11:44:00Z">
              <w:tcPr>
                <w:tcW w:w="2648" w:type="dxa"/>
              </w:tcPr>
            </w:tcPrChange>
          </w:tcPr>
          <w:p w14:paraId="16EBFA29" w14:textId="3BD4400A" w:rsidR="00581253" w:rsidRPr="00064765" w:rsidDel="001E1F09" w:rsidRDefault="00581253" w:rsidP="000A61CE">
            <w:pPr>
              <w:rPr>
                <w:del w:id="347" w:author="Wit, D de" w:date="2017-09-11T11:59:00Z"/>
                <w:moveTo w:id="348" w:author="Wit, D de" w:date="2017-09-11T11:43:00Z"/>
                <w:sz w:val="20"/>
              </w:rPr>
            </w:pPr>
            <w:moveTo w:id="349" w:author="Wit, D de" w:date="2017-09-11T11:43:00Z">
              <w:del w:id="350" w:author="Wit, D de" w:date="2017-09-11T11:59:00Z">
                <w:r w:rsidDel="001E1F09">
                  <w:rPr>
                    <w:sz w:val="20"/>
                  </w:rPr>
                  <w:delText>&lt;</w:delText>
                </w:r>
                <w:r w:rsidRPr="00064765" w:rsidDel="001E1F09">
                  <w:rPr>
                    <w:sz w:val="20"/>
                  </w:rPr>
                  <w:delText>crossRefnummer</w:delText>
                </w:r>
                <w:r w:rsidDel="001E1F09">
                  <w:rPr>
                    <w:sz w:val="20"/>
                  </w:rPr>
                  <w:delText>&gt;</w:delText>
                </w:r>
              </w:del>
            </w:moveTo>
          </w:p>
        </w:tc>
        <w:tc>
          <w:tcPr>
            <w:tcW w:w="1237" w:type="dxa"/>
            <w:shd w:val="clear" w:color="auto" w:fill="FF0000"/>
            <w:tcPrChange w:id="351" w:author="Wit, D de" w:date="2017-09-11T11:44:00Z">
              <w:tcPr>
                <w:tcW w:w="1237" w:type="dxa"/>
              </w:tcPr>
            </w:tcPrChange>
          </w:tcPr>
          <w:p w14:paraId="75E8B47C" w14:textId="7DE1A395" w:rsidR="00581253" w:rsidRPr="00064765" w:rsidDel="001E1F09" w:rsidRDefault="00581253" w:rsidP="000A61CE">
            <w:pPr>
              <w:jc w:val="center"/>
              <w:rPr>
                <w:del w:id="352" w:author="Wit, D de" w:date="2017-09-11T11:59:00Z"/>
                <w:moveTo w:id="353" w:author="Wit, D de" w:date="2017-09-11T11:43:00Z"/>
                <w:sz w:val="20"/>
              </w:rPr>
            </w:pPr>
            <w:moveTo w:id="354" w:author="Wit, D de" w:date="2017-09-11T11:43:00Z">
              <w:del w:id="355" w:author="Wit, D de" w:date="2017-09-11T11:59:00Z">
                <w:r w:rsidRPr="00064765" w:rsidDel="001E1F09">
                  <w:rPr>
                    <w:sz w:val="20"/>
                  </w:rPr>
                  <w:delText>N</w:delText>
                </w:r>
              </w:del>
            </w:moveTo>
          </w:p>
        </w:tc>
        <w:tc>
          <w:tcPr>
            <w:tcW w:w="1188" w:type="dxa"/>
            <w:shd w:val="clear" w:color="auto" w:fill="FF0000"/>
            <w:tcPrChange w:id="356" w:author="Wit, D de" w:date="2017-09-11T11:44:00Z">
              <w:tcPr>
                <w:tcW w:w="1188" w:type="dxa"/>
              </w:tcPr>
            </w:tcPrChange>
          </w:tcPr>
          <w:p w14:paraId="7B60DEB9" w14:textId="3CBEFADF" w:rsidR="00581253" w:rsidRPr="00064765" w:rsidDel="001E1F09" w:rsidRDefault="00581253" w:rsidP="000A61CE">
            <w:pPr>
              <w:jc w:val="center"/>
              <w:rPr>
                <w:del w:id="357" w:author="Wit, D de" w:date="2017-09-11T11:59:00Z"/>
                <w:moveTo w:id="358" w:author="Wit, D de" w:date="2017-09-11T11:43:00Z"/>
                <w:sz w:val="20"/>
              </w:rPr>
            </w:pPr>
            <w:moveTo w:id="359" w:author="Wit, D de" w:date="2017-09-11T11:43:00Z">
              <w:del w:id="360" w:author="Wit, D de" w:date="2017-09-11T11:59:00Z">
                <w:r w:rsidRPr="00064765" w:rsidDel="001E1F09">
                  <w:rPr>
                    <w:sz w:val="20"/>
                  </w:rPr>
                  <w:delText>N</w:delText>
                </w:r>
              </w:del>
            </w:moveTo>
          </w:p>
        </w:tc>
        <w:tc>
          <w:tcPr>
            <w:tcW w:w="1208" w:type="dxa"/>
            <w:shd w:val="clear" w:color="auto" w:fill="C5E0B3" w:themeFill="accent6" w:themeFillTint="66"/>
            <w:tcPrChange w:id="361" w:author="Wit, D de" w:date="2017-09-11T11:44:00Z">
              <w:tcPr>
                <w:tcW w:w="1208" w:type="dxa"/>
              </w:tcPr>
            </w:tcPrChange>
          </w:tcPr>
          <w:p w14:paraId="4E4D4BC7" w14:textId="0FE61761" w:rsidR="00581253" w:rsidRPr="00064765" w:rsidDel="001E1F09" w:rsidRDefault="00581253" w:rsidP="000A61CE">
            <w:pPr>
              <w:jc w:val="center"/>
              <w:rPr>
                <w:del w:id="362" w:author="Wit, D de" w:date="2017-09-11T11:59:00Z"/>
                <w:moveTo w:id="363" w:author="Wit, D de" w:date="2017-09-11T11:43:00Z"/>
                <w:sz w:val="20"/>
              </w:rPr>
            </w:pPr>
            <w:moveTo w:id="364" w:author="Wit, D de" w:date="2017-09-11T11:43:00Z">
              <w:del w:id="365" w:author="Wit, D de" w:date="2017-09-11T11:59:00Z">
                <w:r w:rsidRPr="00064765" w:rsidDel="001E1F09">
                  <w:rPr>
                    <w:sz w:val="20"/>
                  </w:rPr>
                  <w:delText>J</w:delText>
                </w:r>
              </w:del>
            </w:moveTo>
          </w:p>
        </w:tc>
      </w:tr>
      <w:moveToRangeEnd w:id="316"/>
    </w:tbl>
    <w:p w14:paraId="43473E99" w14:textId="03197356" w:rsidR="004956F9" w:rsidDel="001E1F09" w:rsidRDefault="004956F9" w:rsidP="002632D7">
      <w:pPr>
        <w:spacing w:after="0" w:line="240" w:lineRule="auto"/>
        <w:rPr>
          <w:del w:id="366" w:author="Wit, D de" w:date="2017-09-11T11:59:00Z"/>
        </w:rPr>
      </w:pPr>
    </w:p>
    <w:p w14:paraId="60B9A5A4" w14:textId="70E8B356" w:rsidR="00B82006" w:rsidDel="001E1F09" w:rsidRDefault="00B82006">
      <w:pPr>
        <w:rPr>
          <w:del w:id="367" w:author="Wit, D de" w:date="2017-09-11T11:59:00Z"/>
        </w:rPr>
      </w:pPr>
      <w:del w:id="368" w:author="Wit, D de" w:date="2017-09-11T11:59:00Z">
        <w:r w:rsidDel="001E1F09">
          <w:br w:type="page"/>
        </w:r>
      </w:del>
    </w:p>
    <w:p w14:paraId="757B6CF8" w14:textId="76A64259" w:rsidR="00CF42B2" w:rsidRDefault="00CF42B2" w:rsidP="00CF42B2">
      <w:pPr>
        <w:pStyle w:val="Kop1"/>
      </w:pPr>
      <w:bookmarkStart w:id="369" w:name="_Toc492897652"/>
      <w:r>
        <w:t xml:space="preserve">Opvragen gegevens </w:t>
      </w:r>
      <w:r w:rsidR="00AA5CC1">
        <w:t>Basisregistratie Personen</w:t>
      </w:r>
      <w:bookmarkEnd w:id="369"/>
    </w:p>
    <w:p w14:paraId="1B106FBD" w14:textId="4252F73E" w:rsidR="00CF42B2" w:rsidRDefault="001B73B0" w:rsidP="00CF03D9">
      <w:pPr>
        <w:spacing w:after="0" w:line="240" w:lineRule="auto"/>
      </w:pPr>
      <w:r>
        <w:t>KZA vr</w:t>
      </w:r>
      <w:r w:rsidR="00AA5CC1">
        <w:t>aagt bij CDV gegevens op uit de Basisregistratie Personen</w:t>
      </w:r>
      <w:r>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369909A" w14:textId="77FA6EF1" w:rsidR="00AA5CC1" w:rsidRDefault="00AA5CC1" w:rsidP="00CF42B2">
      <w:r w:rsidRPr="00AA5CC1">
        <w:rPr>
          <w:noProof/>
          <w:lang w:eastAsia="nl-NL"/>
        </w:rPr>
        <w:drawing>
          <wp:inline distT="0" distB="0" distL="0" distR="0" wp14:anchorId="7A2C76F4" wp14:editId="086B31FE">
            <wp:extent cx="5760720" cy="1295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95940"/>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6E177104" w:rsidR="00CF42B2" w:rsidRPr="00CC1ADD" w:rsidRDefault="00CF42B2" w:rsidP="00AA5CC1">
            <w:pPr>
              <w:rPr>
                <w:sz w:val="20"/>
                <w:szCs w:val="20"/>
              </w:rPr>
            </w:pPr>
            <w:r w:rsidRPr="00CC1ADD">
              <w:rPr>
                <w:sz w:val="20"/>
                <w:szCs w:val="20"/>
              </w:rPr>
              <w:t>API</w:t>
            </w:r>
            <w:r w:rsidR="00CF03D9">
              <w:rPr>
                <w:sz w:val="20"/>
                <w:szCs w:val="20"/>
              </w:rPr>
              <w:t xml:space="preserve">'s </w:t>
            </w:r>
            <w:r w:rsidR="00AA5CC1">
              <w:rPr>
                <w:sz w:val="20"/>
                <w:szCs w:val="20"/>
              </w:rPr>
              <w:t>BRP</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D6B5D32" w:rsidR="00CF42B2" w:rsidRPr="00A75374" w:rsidRDefault="00CF42B2" w:rsidP="00AA5CC1">
            <w:pPr>
              <w:rPr>
                <w:sz w:val="20"/>
                <w:szCs w:val="20"/>
              </w:rPr>
            </w:pPr>
            <w:r w:rsidRPr="00A75374">
              <w:rPr>
                <w:sz w:val="20"/>
                <w:szCs w:val="20"/>
              </w:rPr>
              <w:t xml:space="preserve">Opvragen gegevens </w:t>
            </w:r>
            <w:r w:rsidR="00AA5CC1">
              <w:rPr>
                <w:sz w:val="20"/>
                <w:szCs w:val="20"/>
              </w:rPr>
              <w:t>BRP</w:t>
            </w:r>
            <w:r w:rsidRPr="00A75374">
              <w:rPr>
                <w:sz w:val="20"/>
                <w:szCs w:val="20"/>
              </w:rPr>
              <w:t xml:space="preserve"> t.b.v. prefill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26476EBD" w:rsidR="00CF42B2" w:rsidRPr="00A75374" w:rsidRDefault="008B1A2D" w:rsidP="00AA5CC1">
            <w:pPr>
              <w:rPr>
                <w:sz w:val="20"/>
                <w:szCs w:val="20"/>
              </w:rPr>
            </w:pPr>
            <w:r w:rsidRPr="00A75374">
              <w:rPr>
                <w:sz w:val="20"/>
                <w:szCs w:val="20"/>
              </w:rPr>
              <w:t xml:space="preserve">KZA is geïnteresseerd in </w:t>
            </w:r>
            <w:r w:rsidR="00D81BF5">
              <w:rPr>
                <w:sz w:val="20"/>
                <w:szCs w:val="20"/>
              </w:rPr>
              <w:t xml:space="preserve">het RSGB gespecificeerde </w:t>
            </w:r>
            <w:r w:rsidRPr="00A75374">
              <w:rPr>
                <w:sz w:val="20"/>
                <w:szCs w:val="20"/>
              </w:rPr>
              <w:t xml:space="preserve">entiteiten </w:t>
            </w:r>
            <w:r w:rsidR="00AA5CC1">
              <w:rPr>
                <w:sz w:val="20"/>
                <w:szCs w:val="20"/>
              </w:rPr>
              <w:t>Natuurlijk Persoon (NPS)</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zaakafhandelcomponent,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1D70164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Natuurlijke Personen worden onderscheiden (inhoudelijk conform specificaties RSGB-bevragingen</w:t>
            </w:r>
            <w:r w:rsidR="0025339D">
              <w:rPr>
                <w:sz w:val="20"/>
                <w:szCs w:val="20"/>
              </w:rPr>
              <w:t>).</w:t>
            </w:r>
          </w:p>
          <w:p w14:paraId="5404A325" w14:textId="610F162D" w:rsidR="00D741F2" w:rsidRDefault="00AA5CC1" w:rsidP="00B07865">
            <w:pPr>
              <w:pStyle w:val="Default"/>
              <w:numPr>
                <w:ilvl w:val="1"/>
                <w:numId w:val="27"/>
              </w:numPr>
              <w:ind w:left="720"/>
              <w:rPr>
                <w:sz w:val="20"/>
                <w:szCs w:val="20"/>
              </w:rPr>
            </w:pPr>
            <w:r>
              <w:rPr>
                <w:sz w:val="20"/>
                <w:szCs w:val="20"/>
              </w:rPr>
              <w:t>ZoekIngeschrevenPeroonOpGeslachtsnaam</w:t>
            </w:r>
          </w:p>
          <w:p w14:paraId="2DF21F8A" w14:textId="77777777" w:rsidR="00AA5CC1" w:rsidRDefault="00AA5CC1" w:rsidP="00AA5CC1">
            <w:pPr>
              <w:pStyle w:val="Default"/>
              <w:numPr>
                <w:ilvl w:val="1"/>
                <w:numId w:val="27"/>
              </w:numPr>
              <w:ind w:left="720"/>
              <w:rPr>
                <w:sz w:val="20"/>
                <w:szCs w:val="20"/>
              </w:rPr>
            </w:pPr>
            <w:r>
              <w:rPr>
                <w:sz w:val="20"/>
                <w:szCs w:val="20"/>
              </w:rPr>
              <w:t>ZoekIngeschrevenPeroonOpPostcodeHuisnummer</w:t>
            </w:r>
          </w:p>
          <w:p w14:paraId="1AD2ABB2" w14:textId="7CCE9F2E" w:rsidR="00AA5CC1" w:rsidRDefault="00AA5CC1" w:rsidP="00AA5CC1">
            <w:pPr>
              <w:pStyle w:val="Default"/>
              <w:numPr>
                <w:ilvl w:val="1"/>
                <w:numId w:val="27"/>
              </w:numPr>
              <w:ind w:left="720"/>
              <w:rPr>
                <w:sz w:val="20"/>
                <w:szCs w:val="20"/>
              </w:rPr>
            </w:pPr>
            <w:r>
              <w:rPr>
                <w:sz w:val="20"/>
                <w:szCs w:val="20"/>
              </w:rPr>
              <w:t>ZoekIngeschrevenPeroonOpBinnenlandsVerblijfsadres</w:t>
            </w:r>
          </w:p>
          <w:p w14:paraId="50F3A220" w14:textId="0CFFAEDE" w:rsidR="00D741F2" w:rsidRDefault="00AA5CC1" w:rsidP="00B07865">
            <w:pPr>
              <w:pStyle w:val="Default"/>
              <w:numPr>
                <w:ilvl w:val="1"/>
                <w:numId w:val="27"/>
              </w:numPr>
              <w:ind w:left="720"/>
              <w:rPr>
                <w:sz w:val="20"/>
                <w:szCs w:val="20"/>
              </w:rPr>
            </w:pPr>
            <w:r>
              <w:rPr>
                <w:sz w:val="20"/>
                <w:szCs w:val="20"/>
              </w:rPr>
              <w:t>RaadpleegBewoning</w:t>
            </w:r>
          </w:p>
          <w:p w14:paraId="70E0E835" w14:textId="77777777" w:rsidR="0008625C" w:rsidRDefault="0008625C" w:rsidP="0008625C">
            <w:pPr>
              <w:pStyle w:val="Default"/>
              <w:ind w:left="720"/>
              <w:rPr>
                <w:sz w:val="20"/>
                <w:szCs w:val="20"/>
              </w:rPr>
            </w:pPr>
          </w:p>
          <w:p w14:paraId="12D5E562" w14:textId="28D60993" w:rsidR="0008625C" w:rsidRPr="00A75374" w:rsidRDefault="0008625C" w:rsidP="0008625C">
            <w:pPr>
              <w:pStyle w:val="Default"/>
              <w:rPr>
                <w:sz w:val="20"/>
                <w:szCs w:val="20"/>
              </w:rPr>
            </w:pPr>
            <w:r>
              <w:rPr>
                <w:sz w:val="20"/>
                <w:szCs w:val="20"/>
              </w:rPr>
              <w:t>Het vraagbericht '</w:t>
            </w:r>
            <w:r w:rsidRPr="00A75374">
              <w:rPr>
                <w:sz w:val="20"/>
                <w:szCs w:val="20"/>
              </w:rPr>
              <w:t>RaadpleegIngesch</w:t>
            </w:r>
            <w:r>
              <w:rPr>
                <w:sz w:val="20"/>
                <w:szCs w:val="20"/>
              </w:rPr>
              <w:t xml:space="preserve">revenPersoon' uit RSGB-bevragingen wordt niet als dusdanig </w:t>
            </w:r>
            <w:r w:rsidR="00D831D6">
              <w:rPr>
                <w:sz w:val="20"/>
                <w:szCs w:val="20"/>
              </w:rPr>
              <w:t>geïmplanteerd</w:t>
            </w:r>
            <w:r>
              <w:rPr>
                <w:sz w:val="20"/>
                <w:szCs w:val="20"/>
              </w:rPr>
              <w:t>. Dit vraagbericht wordt uitgesplitst in elementaire bevragingen (zie onder).</w:t>
            </w:r>
          </w:p>
          <w:p w14:paraId="04D5A2DF" w14:textId="77777777" w:rsidR="0008625C" w:rsidRDefault="0008625C" w:rsidP="00F173DD">
            <w:pPr>
              <w:pStyle w:val="Default"/>
              <w:rPr>
                <w:sz w:val="20"/>
                <w:szCs w:val="20"/>
              </w:rPr>
            </w:pPr>
          </w:p>
          <w:p w14:paraId="6D9FF8D2" w14:textId="4A7D726E"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r w:rsidR="00F337A4">
              <w:rPr>
                <w:sz w:val="20"/>
                <w:szCs w:val="20"/>
              </w:rPr>
              <w:t xml:space="preserve">elementaire </w:t>
            </w:r>
            <w:r w:rsidRPr="00F543CB">
              <w:rPr>
                <w:sz w:val="20"/>
                <w:szCs w:val="20"/>
              </w:rPr>
              <w:t>v</w:t>
            </w:r>
            <w:r w:rsidR="00CF42B2" w:rsidRPr="00F543CB">
              <w:rPr>
                <w:sz w:val="20"/>
                <w:szCs w:val="20"/>
              </w:rPr>
              <w:t xml:space="preserve">raagberichten </w:t>
            </w:r>
            <w:r w:rsidR="00F80527" w:rsidRPr="00A75374">
              <w:rPr>
                <w:sz w:val="20"/>
                <w:szCs w:val="20"/>
              </w:rPr>
              <w:t xml:space="preserve">voor Natuurlijke Personen worden onderscheiden </w:t>
            </w:r>
            <w:r w:rsidRPr="00F543CB">
              <w:rPr>
                <w:sz w:val="20"/>
                <w:szCs w:val="20"/>
              </w:rPr>
              <w:t xml:space="preserve">(inhoudelijk conform </w:t>
            </w:r>
            <w:r w:rsidR="00AA5CC1">
              <w:rPr>
                <w:sz w:val="20"/>
                <w:szCs w:val="20"/>
              </w:rPr>
              <w:t>LO GBA</w:t>
            </w:r>
            <w:r w:rsidRPr="00F543CB">
              <w:rPr>
                <w:sz w:val="20"/>
                <w:szCs w:val="20"/>
              </w:rPr>
              <w:t>).</w:t>
            </w:r>
          </w:p>
          <w:p w14:paraId="428D8849" w14:textId="05FA9431" w:rsidR="008B1A2D" w:rsidRDefault="0008625C" w:rsidP="00F543CB">
            <w:pPr>
              <w:pStyle w:val="Default"/>
              <w:numPr>
                <w:ilvl w:val="1"/>
                <w:numId w:val="27"/>
              </w:numPr>
              <w:ind w:left="720"/>
              <w:rPr>
                <w:sz w:val="20"/>
                <w:szCs w:val="20"/>
              </w:rPr>
            </w:pPr>
            <w:r>
              <w:rPr>
                <w:sz w:val="20"/>
                <w:szCs w:val="20"/>
              </w:rPr>
              <w:t xml:space="preserve">RaadpleegIngeschrevenPersoonNAW </w:t>
            </w:r>
            <w:r w:rsidR="00B97899">
              <w:rPr>
                <w:sz w:val="20"/>
                <w:szCs w:val="20"/>
              </w:rPr>
              <w:t xml:space="preserve"> (categorie 1</w:t>
            </w:r>
            <w:r w:rsidR="00FC675D">
              <w:rPr>
                <w:sz w:val="20"/>
                <w:szCs w:val="20"/>
              </w:rPr>
              <w:t>/51</w:t>
            </w:r>
            <w:r w:rsidR="00D831D6">
              <w:rPr>
                <w:sz w:val="20"/>
                <w:szCs w:val="20"/>
              </w:rPr>
              <w:t>, 6</w:t>
            </w:r>
            <w:r w:rsidR="00FC675D">
              <w:rPr>
                <w:sz w:val="20"/>
                <w:szCs w:val="20"/>
              </w:rPr>
              <w:t>/56</w:t>
            </w:r>
            <w:r w:rsidR="00D831D6">
              <w:rPr>
                <w:sz w:val="20"/>
                <w:szCs w:val="20"/>
              </w:rPr>
              <w:t>, 7</w:t>
            </w:r>
            <w:ins w:id="370" w:author="Wit, D de" w:date="2017-11-01T11:19:00Z">
              <w:r w:rsidR="000A74D9">
                <w:rPr>
                  <w:sz w:val="20"/>
                  <w:szCs w:val="20"/>
                </w:rPr>
                <w:t>,</w:t>
              </w:r>
            </w:ins>
            <w:del w:id="371" w:author="Wit, D de" w:date="2017-11-01T11:19:00Z">
              <w:r w:rsidR="00D831D6" w:rsidDel="000A74D9">
                <w:rPr>
                  <w:sz w:val="20"/>
                  <w:szCs w:val="20"/>
                </w:rPr>
                <w:delText xml:space="preserve"> </w:delText>
              </w:r>
              <w:r w:rsidR="00B97899" w:rsidDel="000A74D9">
                <w:rPr>
                  <w:sz w:val="20"/>
                  <w:szCs w:val="20"/>
                </w:rPr>
                <w:delText>en</w:delText>
              </w:r>
            </w:del>
            <w:r w:rsidR="00B97899">
              <w:rPr>
                <w:sz w:val="20"/>
                <w:szCs w:val="20"/>
              </w:rPr>
              <w:t xml:space="preserve"> </w:t>
            </w:r>
            <w:r w:rsidR="00F173DD">
              <w:rPr>
                <w:sz w:val="20"/>
                <w:szCs w:val="20"/>
              </w:rPr>
              <w:t>8</w:t>
            </w:r>
            <w:r w:rsidR="00FC675D">
              <w:rPr>
                <w:sz w:val="20"/>
                <w:szCs w:val="20"/>
              </w:rPr>
              <w:t>/58</w:t>
            </w:r>
            <w:ins w:id="372" w:author="Wit, D de" w:date="2017-11-01T11:19:00Z">
              <w:r w:rsidR="000A74D9">
                <w:rPr>
                  <w:sz w:val="20"/>
                  <w:szCs w:val="20"/>
                </w:rPr>
                <w:t xml:space="preserve"> en 21/71</w:t>
              </w:r>
            </w:ins>
            <w:r w:rsidR="00F173DD">
              <w:rPr>
                <w:sz w:val="20"/>
                <w:szCs w:val="20"/>
              </w:rPr>
              <w:t>)</w:t>
            </w:r>
            <w:r w:rsidR="00F80527">
              <w:rPr>
                <w:sz w:val="20"/>
                <w:szCs w:val="20"/>
              </w:rPr>
              <w:t xml:space="preserve"> op basis van BSN</w:t>
            </w:r>
          </w:p>
          <w:p w14:paraId="13C49C29" w14:textId="1F4521B2" w:rsidR="00A13439" w:rsidRDefault="00A13439" w:rsidP="007267AF">
            <w:pPr>
              <w:pStyle w:val="Default"/>
              <w:numPr>
                <w:ilvl w:val="0"/>
                <w:numId w:val="27"/>
              </w:numPr>
              <w:rPr>
                <w:sz w:val="20"/>
                <w:szCs w:val="20"/>
              </w:rPr>
            </w:pPr>
            <w:r>
              <w:rPr>
                <w:sz w:val="20"/>
                <w:szCs w:val="20"/>
              </w:rPr>
              <w:t>Noodzaak: Mogelijkheid tot bevragen persoon voor de gegevens waar de grootste informatiebehoefte van afnemers mee wordt ingevuld. Categorieën Overlijden en Inschrijving zijn hier onderdeel van omdat dan direct afgeleid kan worden of de persoon is overleden of dat er geheimhouding op rust.</w:t>
            </w:r>
          </w:p>
          <w:p w14:paraId="0EA9AD6D" w14:textId="57E6CD03"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 overleden, geheim</w:t>
            </w:r>
            <w:r w:rsidR="00A13439">
              <w:rPr>
                <w:sz w:val="20"/>
                <w:szCs w:val="20"/>
              </w:rPr>
              <w:t>.</w:t>
            </w:r>
          </w:p>
          <w:p w14:paraId="07438DD3" w14:textId="3194287E" w:rsidR="00F173DD" w:rsidRDefault="007A0920" w:rsidP="00F543CB">
            <w:pPr>
              <w:pStyle w:val="Default"/>
              <w:numPr>
                <w:ilvl w:val="1"/>
                <w:numId w:val="27"/>
              </w:numPr>
              <w:ind w:left="720"/>
              <w:rPr>
                <w:sz w:val="20"/>
                <w:szCs w:val="20"/>
              </w:rPr>
            </w:pPr>
            <w:r>
              <w:rPr>
                <w:sz w:val="20"/>
                <w:szCs w:val="20"/>
              </w:rPr>
              <w:t>Raadpleeg</w:t>
            </w:r>
            <w:r w:rsidR="0008625C">
              <w:rPr>
                <w:sz w:val="20"/>
                <w:szCs w:val="20"/>
              </w:rPr>
              <w:t xml:space="preserve">IngeschrevenPersoonFamilie </w:t>
            </w:r>
            <w:r w:rsidR="00F173DD" w:rsidRPr="000C1F01">
              <w:rPr>
                <w:sz w:val="20"/>
                <w:szCs w:val="20"/>
              </w:rPr>
              <w:t xml:space="preserve"> (categorie</w:t>
            </w:r>
            <w:r w:rsidR="00DF5EE1" w:rsidRPr="000C1F01">
              <w:rPr>
                <w:sz w:val="20"/>
                <w:szCs w:val="20"/>
              </w:rPr>
              <w:t xml:space="preserve"> 2</w:t>
            </w:r>
            <w:r w:rsidR="00FC675D">
              <w:rPr>
                <w:sz w:val="20"/>
                <w:szCs w:val="20"/>
              </w:rPr>
              <w:t>/52</w:t>
            </w:r>
            <w:r w:rsidR="000C1F01" w:rsidRPr="000C1F01">
              <w:rPr>
                <w:sz w:val="20"/>
                <w:szCs w:val="20"/>
              </w:rPr>
              <w:t xml:space="preserve">, </w:t>
            </w:r>
            <w:r w:rsidR="00DF5EE1" w:rsidRPr="000C1F01">
              <w:rPr>
                <w:sz w:val="20"/>
                <w:szCs w:val="20"/>
              </w:rPr>
              <w:t>3,</w:t>
            </w:r>
            <w:r w:rsidR="00FC675D">
              <w:rPr>
                <w:sz w:val="20"/>
                <w:szCs w:val="20"/>
              </w:rPr>
              <w:t>/53</w:t>
            </w:r>
            <w:r w:rsidR="00DF5EE1" w:rsidRPr="000C1F01">
              <w:rPr>
                <w:sz w:val="20"/>
                <w:szCs w:val="20"/>
              </w:rPr>
              <w:t xml:space="preserve"> 5</w:t>
            </w:r>
            <w:r w:rsidR="00FC675D">
              <w:rPr>
                <w:sz w:val="20"/>
                <w:szCs w:val="20"/>
              </w:rPr>
              <w:t>/55</w:t>
            </w:r>
            <w:r w:rsidR="00E46F60" w:rsidRPr="000C1F01">
              <w:rPr>
                <w:sz w:val="20"/>
                <w:szCs w:val="20"/>
              </w:rPr>
              <w:t>, 9</w:t>
            </w:r>
            <w:r w:rsidR="00FC675D">
              <w:rPr>
                <w:sz w:val="20"/>
                <w:szCs w:val="20"/>
              </w:rPr>
              <w:t>/59</w:t>
            </w:r>
            <w:r w:rsidR="000C1F01">
              <w:rPr>
                <w:sz w:val="20"/>
                <w:szCs w:val="20"/>
              </w:rPr>
              <w:t>)</w:t>
            </w:r>
            <w:r w:rsidR="00F80527">
              <w:rPr>
                <w:sz w:val="20"/>
                <w:szCs w:val="20"/>
              </w:rPr>
              <w:t xml:space="preserve"> op basis van BSN</w:t>
            </w:r>
          </w:p>
          <w:p w14:paraId="4F655D0E" w14:textId="52C1B851" w:rsidR="00491FCF" w:rsidRDefault="00491FCF" w:rsidP="00491FCF">
            <w:pPr>
              <w:pStyle w:val="Default"/>
              <w:numPr>
                <w:ilvl w:val="0"/>
                <w:numId w:val="27"/>
              </w:numPr>
              <w:rPr>
                <w:sz w:val="20"/>
                <w:szCs w:val="20"/>
              </w:rPr>
            </w:pPr>
            <w:r>
              <w:rPr>
                <w:sz w:val="20"/>
                <w:szCs w:val="20"/>
              </w:rPr>
              <w:t>Noodzaak: Mogelijkheid tot bevragen de familiebetrekkingen van de persoon. Indien meer gegevens van het gerelateerde familielid gewenst zijn dient de vraag RaadpleegIngeschrevenPersoonNAW voor die persoon aanvullend gesteld te worden.</w:t>
            </w:r>
          </w:p>
          <w:p w14:paraId="6089119A" w14:textId="6FAFAF5A"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w:t>
            </w:r>
          </w:p>
          <w:p w14:paraId="464F8083" w14:textId="1F57BD59" w:rsidR="0008625C" w:rsidRDefault="0008625C" w:rsidP="00F543CB">
            <w:pPr>
              <w:pStyle w:val="Default"/>
              <w:numPr>
                <w:ilvl w:val="1"/>
                <w:numId w:val="27"/>
              </w:numPr>
              <w:ind w:left="720"/>
              <w:rPr>
                <w:sz w:val="20"/>
                <w:szCs w:val="20"/>
              </w:rPr>
            </w:pPr>
            <w:r>
              <w:rPr>
                <w:sz w:val="20"/>
                <w:szCs w:val="20"/>
              </w:rPr>
              <w:lastRenderedPageBreak/>
              <w:t>RaadpleegIngeschrevenPeroon</w:t>
            </w:r>
            <w:r w:rsidR="007A0920">
              <w:rPr>
                <w:sz w:val="20"/>
                <w:szCs w:val="20"/>
              </w:rPr>
              <w:t>Nationaliteit</w:t>
            </w:r>
            <w:r>
              <w:rPr>
                <w:sz w:val="20"/>
                <w:szCs w:val="20"/>
              </w:rPr>
              <w:t xml:space="preserve"> </w:t>
            </w:r>
            <w:r w:rsidRPr="000C1F01">
              <w:rPr>
                <w:sz w:val="20"/>
                <w:szCs w:val="20"/>
              </w:rPr>
              <w:t xml:space="preserve">(categorie </w:t>
            </w:r>
            <w:r w:rsidR="007A0920">
              <w:rPr>
                <w:sz w:val="20"/>
                <w:szCs w:val="20"/>
              </w:rPr>
              <w:t>4</w:t>
            </w:r>
            <w:r w:rsidR="00FC675D">
              <w:rPr>
                <w:sz w:val="20"/>
                <w:szCs w:val="20"/>
              </w:rPr>
              <w:t>/54</w:t>
            </w:r>
            <w:r w:rsidR="007A0920">
              <w:rPr>
                <w:sz w:val="20"/>
                <w:szCs w:val="20"/>
              </w:rPr>
              <w:t>, 10</w:t>
            </w:r>
            <w:r w:rsidR="00FC675D">
              <w:rPr>
                <w:sz w:val="20"/>
                <w:szCs w:val="20"/>
              </w:rPr>
              <w:t>/60</w:t>
            </w:r>
            <w:r w:rsidR="007A0920">
              <w:rPr>
                <w:sz w:val="20"/>
                <w:szCs w:val="20"/>
              </w:rPr>
              <w:t>, 12</w:t>
            </w:r>
            <w:r>
              <w:rPr>
                <w:sz w:val="20"/>
                <w:szCs w:val="20"/>
              </w:rPr>
              <w:t>) op basis van BSN</w:t>
            </w:r>
          </w:p>
          <w:p w14:paraId="75D67DC4" w14:textId="4EC7231D" w:rsidR="00DF4DCC" w:rsidRDefault="00DF4DCC" w:rsidP="00DF4DCC">
            <w:pPr>
              <w:pStyle w:val="Default"/>
              <w:numPr>
                <w:ilvl w:val="0"/>
                <w:numId w:val="27"/>
              </w:numPr>
              <w:rPr>
                <w:sz w:val="20"/>
                <w:szCs w:val="20"/>
              </w:rPr>
            </w:pPr>
            <w:r>
              <w:rPr>
                <w:sz w:val="20"/>
                <w:szCs w:val="20"/>
              </w:rPr>
              <w:t>Noodzaak: Mogelijkheid tot bevragen van de nationaliteit, verblijfstitel en reisdocumenten van de persoon.</w:t>
            </w:r>
          </w:p>
          <w:p w14:paraId="0579FED8" w14:textId="4C53D6CA"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w:t>
            </w:r>
          </w:p>
          <w:p w14:paraId="3F87774E" w14:textId="0407BE5A" w:rsidR="007A0920" w:rsidRDefault="007A0920" w:rsidP="007A0920">
            <w:pPr>
              <w:pStyle w:val="Default"/>
              <w:numPr>
                <w:ilvl w:val="1"/>
                <w:numId w:val="27"/>
              </w:numPr>
              <w:ind w:left="720"/>
              <w:rPr>
                <w:sz w:val="20"/>
                <w:szCs w:val="20"/>
              </w:rPr>
            </w:pPr>
            <w:r>
              <w:rPr>
                <w:sz w:val="20"/>
                <w:szCs w:val="20"/>
              </w:rPr>
              <w:t xml:space="preserve">RaadpleegIngeschrevenPeroonGezag </w:t>
            </w:r>
            <w:r w:rsidRPr="000C1F01">
              <w:rPr>
                <w:sz w:val="20"/>
                <w:szCs w:val="20"/>
              </w:rPr>
              <w:t xml:space="preserve">(categorie </w:t>
            </w:r>
            <w:r>
              <w:rPr>
                <w:sz w:val="20"/>
                <w:szCs w:val="20"/>
              </w:rPr>
              <w:t>11</w:t>
            </w:r>
            <w:r w:rsidR="00FC675D">
              <w:rPr>
                <w:sz w:val="20"/>
                <w:szCs w:val="20"/>
              </w:rPr>
              <w:t>/61</w:t>
            </w:r>
            <w:r>
              <w:rPr>
                <w:sz w:val="20"/>
                <w:szCs w:val="20"/>
              </w:rPr>
              <w:t>) op basis van BSN</w:t>
            </w:r>
          </w:p>
          <w:p w14:paraId="78656BA6" w14:textId="76BF8E48" w:rsidR="00DF4DCC" w:rsidRDefault="00DF4DCC" w:rsidP="00DF4DCC">
            <w:pPr>
              <w:pStyle w:val="Default"/>
              <w:numPr>
                <w:ilvl w:val="0"/>
                <w:numId w:val="27"/>
              </w:numPr>
              <w:rPr>
                <w:sz w:val="20"/>
                <w:szCs w:val="20"/>
              </w:rPr>
            </w:pPr>
            <w:r>
              <w:rPr>
                <w:sz w:val="20"/>
                <w:szCs w:val="20"/>
              </w:rPr>
              <w:t>Noodzaak: Mogelijkheid tot bevragen van de gezagsverhouding van de persoon.</w:t>
            </w:r>
          </w:p>
          <w:p w14:paraId="6BE117B7" w14:textId="4763D009" w:rsidR="00103FDC" w:rsidRDefault="00103FDC" w:rsidP="007267AF">
            <w:pPr>
              <w:pStyle w:val="Default"/>
              <w:numPr>
                <w:ilvl w:val="0"/>
                <w:numId w:val="27"/>
              </w:numPr>
              <w:rPr>
                <w:sz w:val="20"/>
                <w:szCs w:val="20"/>
              </w:rPr>
            </w:pPr>
            <w:r>
              <w:rPr>
                <w:sz w:val="20"/>
                <w:szCs w:val="20"/>
              </w:rPr>
              <w:t xml:space="preserve">Parameter: </w:t>
            </w:r>
            <w:r w:rsidR="0037108A">
              <w:rPr>
                <w:sz w:val="20"/>
                <w:szCs w:val="20"/>
              </w:rPr>
              <w:t xml:space="preserve">BSN, </w:t>
            </w:r>
            <w:r>
              <w:rPr>
                <w:sz w:val="20"/>
                <w:szCs w:val="20"/>
              </w:rPr>
              <w:t>historie</w:t>
            </w:r>
          </w:p>
          <w:p w14:paraId="5432E4FC" w14:textId="4A7B3216" w:rsidR="007A0920" w:rsidDel="000A74D9" w:rsidRDefault="007A0920" w:rsidP="000A74D9">
            <w:pPr>
              <w:pStyle w:val="Default"/>
              <w:numPr>
                <w:ilvl w:val="1"/>
                <w:numId w:val="27"/>
              </w:numPr>
              <w:ind w:left="720"/>
              <w:rPr>
                <w:del w:id="373" w:author="Wit, D de" w:date="2017-11-01T11:18:00Z"/>
                <w:sz w:val="20"/>
                <w:szCs w:val="20"/>
              </w:rPr>
              <w:pPrChange w:id="374" w:author="Wit, D de" w:date="2017-11-01T11:18:00Z">
                <w:pPr>
                  <w:pStyle w:val="Default"/>
                  <w:numPr>
                    <w:ilvl w:val="1"/>
                    <w:numId w:val="27"/>
                  </w:numPr>
                  <w:ind w:left="720" w:hanging="360"/>
                </w:pPr>
              </w:pPrChange>
            </w:pPr>
            <w:del w:id="375" w:author="Wit, D de" w:date="2017-11-01T11:18:00Z">
              <w:r w:rsidDel="000A74D9">
                <w:rPr>
                  <w:sz w:val="20"/>
                  <w:szCs w:val="20"/>
                </w:rPr>
                <w:delText>RaadpleegIngeschrevenPersoonVerwijzing (categorie 21</w:delText>
              </w:r>
              <w:r w:rsidR="00FC675D" w:rsidDel="000A74D9">
                <w:rPr>
                  <w:sz w:val="20"/>
                  <w:szCs w:val="20"/>
                </w:rPr>
                <w:delText>/71</w:delText>
              </w:r>
              <w:r w:rsidDel="000A74D9">
                <w:rPr>
                  <w:sz w:val="20"/>
                  <w:szCs w:val="20"/>
                </w:rPr>
                <w:delText>) op basis van BSN</w:delText>
              </w:r>
            </w:del>
          </w:p>
          <w:p w14:paraId="2DC255DF" w14:textId="733D5AC5" w:rsidR="00DF4DCC" w:rsidDel="000A74D9" w:rsidRDefault="00DF4DCC" w:rsidP="000A74D9">
            <w:pPr>
              <w:pStyle w:val="Default"/>
              <w:numPr>
                <w:ilvl w:val="1"/>
                <w:numId w:val="27"/>
              </w:numPr>
              <w:ind w:left="720"/>
              <w:rPr>
                <w:del w:id="376" w:author="Wit, D de" w:date="2017-11-01T11:18:00Z"/>
                <w:sz w:val="20"/>
                <w:szCs w:val="20"/>
              </w:rPr>
              <w:pPrChange w:id="377" w:author="Wit, D de" w:date="2017-11-01T11:18:00Z">
                <w:pPr>
                  <w:pStyle w:val="Default"/>
                  <w:numPr>
                    <w:numId w:val="27"/>
                  </w:numPr>
                  <w:ind w:left="1068" w:hanging="360"/>
                </w:pPr>
              </w:pPrChange>
            </w:pPr>
            <w:del w:id="378" w:author="Wit, D de" w:date="2017-11-01T11:18:00Z">
              <w:r w:rsidDel="000A74D9">
                <w:rPr>
                  <w:sz w:val="20"/>
                  <w:szCs w:val="20"/>
                </w:rPr>
                <w:delText>Noodzaak: Mogelijkheid tot bevragen van verwijsgegevens van de persoon.</w:delText>
              </w:r>
            </w:del>
          </w:p>
          <w:p w14:paraId="39F9DE2F" w14:textId="26D2F05E" w:rsidR="00103FDC" w:rsidDel="000A74D9" w:rsidRDefault="00103FDC" w:rsidP="000A74D9">
            <w:pPr>
              <w:pStyle w:val="Default"/>
              <w:numPr>
                <w:ilvl w:val="1"/>
                <w:numId w:val="27"/>
              </w:numPr>
              <w:ind w:left="720"/>
              <w:rPr>
                <w:del w:id="379" w:author="Wit, D de" w:date="2017-11-01T11:18:00Z"/>
                <w:sz w:val="20"/>
                <w:szCs w:val="20"/>
              </w:rPr>
              <w:pPrChange w:id="380" w:author="Wit, D de" w:date="2017-11-01T11:18:00Z">
                <w:pPr>
                  <w:pStyle w:val="Default"/>
                  <w:numPr>
                    <w:numId w:val="27"/>
                  </w:numPr>
                  <w:ind w:left="1068" w:hanging="360"/>
                </w:pPr>
              </w:pPrChange>
            </w:pPr>
            <w:del w:id="381" w:author="Wit, D de" w:date="2017-11-01T11:18:00Z">
              <w:r w:rsidDel="000A74D9">
                <w:rPr>
                  <w:sz w:val="20"/>
                  <w:szCs w:val="20"/>
                </w:rPr>
                <w:delText xml:space="preserve">Parameter: </w:delText>
              </w:r>
              <w:r w:rsidR="0037108A" w:rsidDel="000A74D9">
                <w:rPr>
                  <w:sz w:val="20"/>
                  <w:szCs w:val="20"/>
                </w:rPr>
                <w:delText xml:space="preserve">BSN, </w:delText>
              </w:r>
              <w:r w:rsidDel="000A74D9">
                <w:rPr>
                  <w:sz w:val="20"/>
                  <w:szCs w:val="20"/>
                </w:rPr>
                <w:delText>historie</w:delText>
              </w:r>
            </w:del>
          </w:p>
          <w:p w14:paraId="252B7A99" w14:textId="77777777" w:rsidR="000A74D9" w:rsidRDefault="00FC675D" w:rsidP="000A74D9">
            <w:pPr>
              <w:pStyle w:val="Default"/>
              <w:numPr>
                <w:ilvl w:val="1"/>
                <w:numId w:val="27"/>
              </w:numPr>
              <w:ind w:left="720"/>
              <w:rPr>
                <w:ins w:id="382" w:author="Wit, D de" w:date="2017-11-01T11:18:00Z"/>
                <w:sz w:val="20"/>
                <w:szCs w:val="20"/>
              </w:rPr>
              <w:pPrChange w:id="383" w:author="Wit, D de" w:date="2017-11-01T11:18:00Z">
                <w:pPr>
                  <w:pStyle w:val="Default"/>
                  <w:numPr>
                    <w:numId w:val="27"/>
                  </w:numPr>
                  <w:ind w:left="1068" w:hanging="360"/>
                </w:pPr>
              </w:pPrChange>
            </w:pPr>
            <w:r>
              <w:rPr>
                <w:sz w:val="20"/>
                <w:szCs w:val="20"/>
              </w:rPr>
              <w:t>RaadpleegIngeschrevenPersoonKiesrecht (categorie 13) op basis van BSN</w:t>
            </w:r>
            <w:r w:rsidR="00F16F22">
              <w:rPr>
                <w:sz w:val="20"/>
                <w:szCs w:val="20"/>
              </w:rPr>
              <w:t>.</w:t>
            </w:r>
          </w:p>
          <w:p w14:paraId="623CB7F1" w14:textId="100B13A8" w:rsidR="00F16F22" w:rsidRDefault="00F16F22" w:rsidP="000A74D9">
            <w:pPr>
              <w:pStyle w:val="Default"/>
              <w:numPr>
                <w:ilvl w:val="0"/>
                <w:numId w:val="27"/>
              </w:numPr>
              <w:rPr>
                <w:sz w:val="20"/>
                <w:szCs w:val="20"/>
              </w:rPr>
              <w:pPrChange w:id="384" w:author="Wit, D de" w:date="2017-11-01T11:18:00Z">
                <w:pPr>
                  <w:pStyle w:val="Default"/>
                  <w:numPr>
                    <w:numId w:val="27"/>
                  </w:numPr>
                  <w:ind w:left="1068" w:hanging="360"/>
                </w:pPr>
              </w:pPrChange>
            </w:pPr>
            <w:r>
              <w:rPr>
                <w:sz w:val="20"/>
                <w:szCs w:val="20"/>
              </w:rPr>
              <w:t>Noodzaak: Mogelijkheid tot bevragen van kiesrechtgegevens van de persoon.</w:t>
            </w:r>
          </w:p>
          <w:p w14:paraId="09E755C1" w14:textId="5AB59F50" w:rsidR="00103FDC" w:rsidRPr="00103FDC" w:rsidRDefault="00103FDC" w:rsidP="007267AF">
            <w:pPr>
              <w:pStyle w:val="Default"/>
              <w:numPr>
                <w:ilvl w:val="0"/>
                <w:numId w:val="27"/>
              </w:numPr>
              <w:rPr>
                <w:sz w:val="20"/>
                <w:szCs w:val="20"/>
              </w:rPr>
            </w:pPr>
            <w:r>
              <w:rPr>
                <w:sz w:val="20"/>
                <w:szCs w:val="20"/>
              </w:rPr>
              <w:t xml:space="preserve">Parameter: </w:t>
            </w:r>
            <w:r w:rsidR="0037108A">
              <w:rPr>
                <w:sz w:val="20"/>
                <w:szCs w:val="20"/>
              </w:rPr>
              <w:t>BSN</w:t>
            </w:r>
          </w:p>
          <w:p w14:paraId="4AB21DC1" w14:textId="77777777" w:rsidR="00D741F2" w:rsidRPr="00A75374" w:rsidRDefault="00D741F2" w:rsidP="00D741F2">
            <w:pPr>
              <w:rPr>
                <w:sz w:val="20"/>
                <w:szCs w:val="20"/>
              </w:rPr>
            </w:pPr>
          </w:p>
          <w:p w14:paraId="2E2C48A9" w14:textId="43650606" w:rsidR="00D741F2" w:rsidRPr="00A75374" w:rsidRDefault="00F173DD" w:rsidP="00B8512C">
            <w:pPr>
              <w:pStyle w:val="Default"/>
              <w:rPr>
                <w:sz w:val="20"/>
                <w:szCs w:val="20"/>
              </w:rPr>
              <w:pPrChange w:id="385" w:author="Wit, D de" w:date="2017-11-01T11:19:00Z">
                <w:pPr>
                  <w:pStyle w:val="Default"/>
                </w:pPr>
              </w:pPrChange>
            </w:pPr>
            <w:r>
              <w:rPr>
                <w:sz w:val="20"/>
                <w:szCs w:val="20"/>
              </w:rPr>
              <w:t xml:space="preserve">De relatie naar het </w:t>
            </w:r>
            <w:del w:id="386" w:author="Wit, D de" w:date="2017-11-01T11:19:00Z">
              <w:r w:rsidDel="00B8512C">
                <w:rPr>
                  <w:sz w:val="20"/>
                  <w:szCs w:val="20"/>
                </w:rPr>
                <w:delText xml:space="preserve">het </w:delText>
              </w:r>
            </w:del>
            <w:r>
              <w:rPr>
                <w:sz w:val="20"/>
                <w:szCs w:val="20"/>
              </w:rPr>
              <w:t>LO GBA is c</w:t>
            </w:r>
            <w:r w:rsidRPr="00A75374">
              <w:rPr>
                <w:sz w:val="20"/>
                <w:szCs w:val="20"/>
              </w:rPr>
              <w:t>onform het advies Eindproductstandaarden</w:t>
            </w:r>
            <w:r>
              <w:rPr>
                <w:sz w:val="20"/>
                <w:szCs w:val="20"/>
              </w:rPr>
              <w:t>.</w:t>
            </w:r>
          </w:p>
        </w:tc>
      </w:tr>
      <w:tr w:rsidR="00CF42B2" w:rsidRPr="00CC1ADD" w14:paraId="57D99E45" w14:textId="77777777" w:rsidTr="00B82006">
        <w:tc>
          <w:tcPr>
            <w:tcW w:w="1656" w:type="dxa"/>
          </w:tcPr>
          <w:p w14:paraId="49D9EFA3" w14:textId="78A78591" w:rsidR="00CF42B2" w:rsidRPr="00A75374" w:rsidRDefault="001B73B0" w:rsidP="001B73B0">
            <w:pPr>
              <w:rPr>
                <w:sz w:val="20"/>
                <w:szCs w:val="20"/>
              </w:rPr>
            </w:pPr>
            <w:r>
              <w:rPr>
                <w:sz w:val="20"/>
                <w:szCs w:val="20"/>
              </w:rPr>
              <w:lastRenderedPageBreak/>
              <w:t>Antwoordb</w:t>
            </w:r>
            <w:r w:rsidR="00CF42B2" w:rsidRPr="00A75374">
              <w:rPr>
                <w:sz w:val="20"/>
                <w:szCs w:val="20"/>
              </w:rPr>
              <w:t>ericht</w:t>
            </w:r>
          </w:p>
        </w:tc>
        <w:tc>
          <w:tcPr>
            <w:tcW w:w="7679" w:type="dxa"/>
          </w:tcPr>
          <w:p w14:paraId="48CB1568" w14:textId="6D2DB0F3" w:rsidR="00D741F2" w:rsidRPr="00A75374" w:rsidRDefault="00D741F2" w:rsidP="002355C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110DA11A" w14:textId="54189939" w:rsidR="00F173DD" w:rsidRDefault="00F173DD" w:rsidP="00C9504C">
            <w:pPr>
              <w:pStyle w:val="Default"/>
              <w:numPr>
                <w:ilvl w:val="0"/>
                <w:numId w:val="26"/>
              </w:numPr>
              <w:rPr>
                <w:sz w:val="20"/>
                <w:szCs w:val="20"/>
              </w:rPr>
            </w:pPr>
            <w:r>
              <w:rPr>
                <w:sz w:val="20"/>
                <w:szCs w:val="20"/>
              </w:rPr>
              <w:t>ZoekIngeschrevenPeroonOpGeslachtsnaamResponse</w:t>
            </w:r>
          </w:p>
          <w:p w14:paraId="52EA116D" w14:textId="4EBAF0EE" w:rsidR="00F173DD" w:rsidRDefault="00F173DD" w:rsidP="00C9504C">
            <w:pPr>
              <w:pStyle w:val="Default"/>
              <w:numPr>
                <w:ilvl w:val="0"/>
                <w:numId w:val="26"/>
              </w:numPr>
              <w:rPr>
                <w:sz w:val="20"/>
                <w:szCs w:val="20"/>
              </w:rPr>
            </w:pPr>
            <w:r>
              <w:rPr>
                <w:sz w:val="20"/>
                <w:szCs w:val="20"/>
              </w:rPr>
              <w:t>ZoekIngeschrevenPeroonOpPostcodeHuisnummerResponse</w:t>
            </w:r>
          </w:p>
          <w:p w14:paraId="78AB582A" w14:textId="74B9B067" w:rsidR="00F173DD" w:rsidRDefault="00F173DD" w:rsidP="00C9504C">
            <w:pPr>
              <w:pStyle w:val="Default"/>
              <w:numPr>
                <w:ilvl w:val="0"/>
                <w:numId w:val="26"/>
              </w:numPr>
              <w:rPr>
                <w:sz w:val="20"/>
                <w:szCs w:val="20"/>
              </w:rPr>
            </w:pPr>
            <w:r>
              <w:rPr>
                <w:sz w:val="20"/>
                <w:szCs w:val="20"/>
              </w:rPr>
              <w:t>ZoekIngeschrevenPeroonOpBinnenlandsVerblijfsadresResponse</w:t>
            </w:r>
          </w:p>
          <w:p w14:paraId="60622DBB" w14:textId="12B1465F" w:rsidR="00F173DD" w:rsidRDefault="00F173DD" w:rsidP="00C9504C">
            <w:pPr>
              <w:pStyle w:val="Default"/>
              <w:numPr>
                <w:ilvl w:val="0"/>
                <w:numId w:val="26"/>
              </w:numPr>
              <w:rPr>
                <w:sz w:val="20"/>
                <w:szCs w:val="20"/>
              </w:rPr>
            </w:pPr>
            <w:r>
              <w:rPr>
                <w:sz w:val="20"/>
                <w:szCs w:val="20"/>
              </w:rPr>
              <w:t>RaadpleegBewoningResponse</w:t>
            </w:r>
          </w:p>
          <w:p w14:paraId="5FFC6670" w14:textId="77777777" w:rsidR="00F80527" w:rsidRDefault="00F80527" w:rsidP="002355CB">
            <w:pPr>
              <w:rPr>
                <w:sz w:val="20"/>
                <w:szCs w:val="20"/>
              </w:rPr>
            </w:pPr>
          </w:p>
          <w:p w14:paraId="70F2CCB2" w14:textId="43B05D15" w:rsidR="00F80527" w:rsidRPr="00F543CB" w:rsidRDefault="00F80527" w:rsidP="002355CB">
            <w:pPr>
              <w:pStyle w:val="Lijstalinea"/>
              <w:numPr>
                <w:ilvl w:val="0"/>
                <w:numId w:val="26"/>
              </w:numPr>
              <w:ind w:left="360"/>
              <w:rPr>
                <w:sz w:val="20"/>
                <w:szCs w:val="20"/>
              </w:rPr>
            </w:pPr>
            <w:r w:rsidRPr="00F543CB">
              <w:rPr>
                <w:sz w:val="20"/>
                <w:szCs w:val="20"/>
              </w:rPr>
              <w:t xml:space="preserve">De volgende </w:t>
            </w:r>
            <w:r>
              <w:rPr>
                <w:sz w:val="20"/>
                <w:szCs w:val="20"/>
              </w:rPr>
              <w:t>synchrone antwoord</w:t>
            </w:r>
            <w:r w:rsidRPr="00F543CB">
              <w:rPr>
                <w:sz w:val="20"/>
                <w:szCs w:val="20"/>
              </w:rPr>
              <w:t xml:space="preserve">berichten </w:t>
            </w:r>
            <w:r w:rsidRPr="00A75374">
              <w:rPr>
                <w:sz w:val="20"/>
                <w:szCs w:val="20"/>
              </w:rPr>
              <w:t xml:space="preserve">voor Natuurlijke Personen worden onderscheiden </w:t>
            </w:r>
            <w:r w:rsidRPr="00F543CB">
              <w:rPr>
                <w:sz w:val="20"/>
                <w:szCs w:val="20"/>
              </w:rPr>
              <w:t xml:space="preserve">(inhoudelijk conform </w:t>
            </w:r>
            <w:r>
              <w:rPr>
                <w:sz w:val="20"/>
                <w:szCs w:val="20"/>
              </w:rPr>
              <w:t>LO GBA</w:t>
            </w:r>
            <w:r w:rsidRPr="00F543CB">
              <w:rPr>
                <w:sz w:val="20"/>
                <w:szCs w:val="20"/>
              </w:rPr>
              <w:t>).</w:t>
            </w:r>
          </w:p>
          <w:p w14:paraId="12C17F38" w14:textId="5BF96185" w:rsidR="002355CB" w:rsidRDefault="002355CB" w:rsidP="00C9504C">
            <w:pPr>
              <w:pStyle w:val="Default"/>
              <w:numPr>
                <w:ilvl w:val="0"/>
                <w:numId w:val="26"/>
              </w:numPr>
              <w:rPr>
                <w:sz w:val="20"/>
                <w:szCs w:val="20"/>
              </w:rPr>
            </w:pPr>
            <w:r>
              <w:rPr>
                <w:sz w:val="20"/>
                <w:szCs w:val="20"/>
              </w:rPr>
              <w:t>RaadpleegIngeschrevenPersoonNAWResponse  (categorie 1/51, 6/56, 7</w:t>
            </w:r>
            <w:ins w:id="387" w:author="Wit, D de" w:date="2017-11-01T11:18:00Z">
              <w:r w:rsidR="000A74D9">
                <w:rPr>
                  <w:sz w:val="20"/>
                  <w:szCs w:val="20"/>
                </w:rPr>
                <w:t xml:space="preserve">, </w:t>
              </w:r>
            </w:ins>
            <w:del w:id="388" w:author="Wit, D de" w:date="2017-11-01T11:18:00Z">
              <w:r w:rsidDel="000A74D9">
                <w:rPr>
                  <w:sz w:val="20"/>
                  <w:szCs w:val="20"/>
                </w:rPr>
                <w:delText xml:space="preserve"> en </w:delText>
              </w:r>
            </w:del>
            <w:r>
              <w:rPr>
                <w:sz w:val="20"/>
                <w:szCs w:val="20"/>
              </w:rPr>
              <w:t>8/58</w:t>
            </w:r>
            <w:ins w:id="389" w:author="Wit, D de" w:date="2017-11-01T11:18:00Z">
              <w:r w:rsidR="000A74D9">
                <w:rPr>
                  <w:sz w:val="20"/>
                  <w:szCs w:val="20"/>
                </w:rPr>
                <w:t xml:space="preserve"> en 21/71</w:t>
              </w:r>
            </w:ins>
            <w:r>
              <w:rPr>
                <w:sz w:val="20"/>
                <w:szCs w:val="20"/>
              </w:rPr>
              <w:t xml:space="preserve">) </w:t>
            </w:r>
          </w:p>
          <w:p w14:paraId="243A2FBB" w14:textId="269B2BC7" w:rsidR="002355CB" w:rsidRDefault="002355CB" w:rsidP="00C9504C">
            <w:pPr>
              <w:pStyle w:val="Default"/>
              <w:numPr>
                <w:ilvl w:val="0"/>
                <w:numId w:val="26"/>
              </w:numPr>
              <w:rPr>
                <w:sz w:val="20"/>
                <w:szCs w:val="20"/>
              </w:rPr>
            </w:pPr>
            <w:r>
              <w:rPr>
                <w:sz w:val="20"/>
                <w:szCs w:val="20"/>
              </w:rPr>
              <w:t>RaadpleegIngeschrevenPersoonFamilieResponse</w:t>
            </w:r>
            <w:r w:rsidRPr="000C1F01">
              <w:rPr>
                <w:sz w:val="20"/>
                <w:szCs w:val="20"/>
              </w:rPr>
              <w:t xml:space="preserve"> (categorie 2</w:t>
            </w:r>
            <w:r>
              <w:rPr>
                <w:sz w:val="20"/>
                <w:szCs w:val="20"/>
              </w:rPr>
              <w:t>/52</w:t>
            </w:r>
            <w:r w:rsidRPr="000C1F01">
              <w:rPr>
                <w:sz w:val="20"/>
                <w:szCs w:val="20"/>
              </w:rPr>
              <w:t>, 3,</w:t>
            </w:r>
            <w:r>
              <w:rPr>
                <w:sz w:val="20"/>
                <w:szCs w:val="20"/>
              </w:rPr>
              <w:t>/53</w:t>
            </w:r>
            <w:r w:rsidR="00D34408">
              <w:rPr>
                <w:sz w:val="20"/>
                <w:szCs w:val="20"/>
              </w:rPr>
              <w:t>,</w:t>
            </w:r>
            <w:r w:rsidRPr="000C1F01">
              <w:rPr>
                <w:sz w:val="20"/>
                <w:szCs w:val="20"/>
              </w:rPr>
              <w:t xml:space="preserve"> 5</w:t>
            </w:r>
            <w:r>
              <w:rPr>
                <w:sz w:val="20"/>
                <w:szCs w:val="20"/>
              </w:rPr>
              <w:t>/55</w:t>
            </w:r>
            <w:r w:rsidRPr="000C1F01">
              <w:rPr>
                <w:sz w:val="20"/>
                <w:szCs w:val="20"/>
              </w:rPr>
              <w:t>, 9</w:t>
            </w:r>
            <w:r>
              <w:rPr>
                <w:sz w:val="20"/>
                <w:szCs w:val="20"/>
              </w:rPr>
              <w:t xml:space="preserve">/59) </w:t>
            </w:r>
          </w:p>
          <w:p w14:paraId="6745EF19" w14:textId="4A226617" w:rsidR="002355CB" w:rsidRDefault="002355CB" w:rsidP="00C9504C">
            <w:pPr>
              <w:pStyle w:val="Default"/>
              <w:numPr>
                <w:ilvl w:val="0"/>
                <w:numId w:val="26"/>
              </w:numPr>
              <w:rPr>
                <w:sz w:val="20"/>
                <w:szCs w:val="20"/>
              </w:rPr>
            </w:pPr>
            <w:r>
              <w:rPr>
                <w:sz w:val="20"/>
                <w:szCs w:val="20"/>
              </w:rPr>
              <w:t xml:space="preserve">RaadpleegIngeschrevenPeroonNationaliteitResponse </w:t>
            </w:r>
            <w:r w:rsidRPr="000C1F01">
              <w:rPr>
                <w:sz w:val="20"/>
                <w:szCs w:val="20"/>
              </w:rPr>
              <w:t xml:space="preserve">(categorie </w:t>
            </w:r>
            <w:r>
              <w:rPr>
                <w:sz w:val="20"/>
                <w:szCs w:val="20"/>
              </w:rPr>
              <w:t xml:space="preserve">4/54, 10/60, 12) </w:t>
            </w:r>
          </w:p>
          <w:p w14:paraId="00F28DF1" w14:textId="24B34CA2" w:rsidR="002355CB" w:rsidRPr="000C1F01" w:rsidRDefault="002355CB" w:rsidP="00C9504C">
            <w:pPr>
              <w:pStyle w:val="Default"/>
              <w:numPr>
                <w:ilvl w:val="0"/>
                <w:numId w:val="26"/>
              </w:numPr>
              <w:rPr>
                <w:sz w:val="20"/>
                <w:szCs w:val="20"/>
              </w:rPr>
            </w:pPr>
            <w:r>
              <w:rPr>
                <w:sz w:val="20"/>
                <w:szCs w:val="20"/>
              </w:rPr>
              <w:t xml:space="preserve">RaadpleegIngeschrevenPeroonGezagResponse </w:t>
            </w:r>
            <w:r w:rsidRPr="000C1F01">
              <w:rPr>
                <w:sz w:val="20"/>
                <w:szCs w:val="20"/>
              </w:rPr>
              <w:t xml:space="preserve">(categorie </w:t>
            </w:r>
            <w:r>
              <w:rPr>
                <w:sz w:val="20"/>
                <w:szCs w:val="20"/>
              </w:rPr>
              <w:t xml:space="preserve">11/61) </w:t>
            </w:r>
          </w:p>
          <w:p w14:paraId="743C13B0" w14:textId="05ED6304" w:rsidR="002355CB" w:rsidDel="000A74D9" w:rsidRDefault="002355CB" w:rsidP="00C9504C">
            <w:pPr>
              <w:pStyle w:val="Default"/>
              <w:numPr>
                <w:ilvl w:val="0"/>
                <w:numId w:val="26"/>
              </w:numPr>
              <w:rPr>
                <w:del w:id="390" w:author="Wit, D de" w:date="2017-11-01T11:18:00Z"/>
                <w:sz w:val="20"/>
                <w:szCs w:val="20"/>
              </w:rPr>
            </w:pPr>
            <w:del w:id="391" w:author="Wit, D de" w:date="2017-11-01T11:18:00Z">
              <w:r w:rsidDel="000A74D9">
                <w:rPr>
                  <w:sz w:val="20"/>
                  <w:szCs w:val="20"/>
                </w:rPr>
                <w:delText xml:space="preserve">RaadpleegIngeschrevenPersoonVerwijzingResponse (categorie 21/71) </w:delText>
              </w:r>
            </w:del>
          </w:p>
          <w:p w14:paraId="3FCC4F89" w14:textId="5DC269EC" w:rsidR="002355CB" w:rsidRPr="000C1F01" w:rsidRDefault="002355CB" w:rsidP="00C9504C">
            <w:pPr>
              <w:pStyle w:val="Default"/>
              <w:numPr>
                <w:ilvl w:val="0"/>
                <w:numId w:val="26"/>
              </w:numPr>
              <w:rPr>
                <w:sz w:val="20"/>
                <w:szCs w:val="20"/>
              </w:rPr>
            </w:pPr>
            <w:r>
              <w:rPr>
                <w:sz w:val="20"/>
                <w:szCs w:val="20"/>
              </w:rPr>
              <w:t>RaadpleegIngeschrevenPersoonKiesrechtResponse (categorie 13)</w:t>
            </w:r>
          </w:p>
          <w:p w14:paraId="066659E1" w14:textId="00697E2E" w:rsidR="00181EB6" w:rsidRDefault="00181EB6" w:rsidP="004E2CC4">
            <w:pPr>
              <w:pStyle w:val="Default"/>
              <w:rPr>
                <w:sz w:val="20"/>
                <w:szCs w:val="20"/>
              </w:rPr>
            </w:pPr>
          </w:p>
          <w:p w14:paraId="647B89BB" w14:textId="77777777" w:rsidR="00D34408" w:rsidRDefault="00C30FF2" w:rsidP="004E2CC4">
            <w:pPr>
              <w:pStyle w:val="Default"/>
              <w:rPr>
                <w:sz w:val="20"/>
                <w:szCs w:val="20"/>
              </w:rPr>
            </w:pPr>
            <w:r>
              <w:rPr>
                <w:sz w:val="20"/>
                <w:szCs w:val="20"/>
              </w:rPr>
              <w:t xml:space="preserve">Standaard wordt </w:t>
            </w:r>
            <w:r w:rsidR="004E2CC4">
              <w:rPr>
                <w:sz w:val="20"/>
                <w:szCs w:val="20"/>
              </w:rPr>
              <w:t xml:space="preserve">in een antwoordbericht de </w:t>
            </w:r>
            <w:r w:rsidR="007A0920">
              <w:rPr>
                <w:sz w:val="20"/>
                <w:szCs w:val="20"/>
              </w:rPr>
              <w:t>volledige set aan</w:t>
            </w:r>
            <w:r w:rsidR="00FB7120">
              <w:rPr>
                <w:sz w:val="20"/>
                <w:szCs w:val="20"/>
              </w:rPr>
              <w:t xml:space="preserve"> gegevens </w:t>
            </w:r>
            <w:r>
              <w:rPr>
                <w:sz w:val="20"/>
                <w:szCs w:val="20"/>
              </w:rPr>
              <w:t xml:space="preserve">van de </w:t>
            </w:r>
            <w:r w:rsidR="004E2CC4">
              <w:rPr>
                <w:sz w:val="20"/>
                <w:szCs w:val="20"/>
              </w:rPr>
              <w:t>categorie opgenomen</w:t>
            </w:r>
            <w:r w:rsidR="008046AA">
              <w:rPr>
                <w:sz w:val="20"/>
                <w:szCs w:val="20"/>
              </w:rPr>
              <w:t xml:space="preserve"> (zie </w:t>
            </w:r>
            <w:r w:rsidR="007A0920">
              <w:rPr>
                <w:sz w:val="20"/>
                <w:szCs w:val="20"/>
              </w:rPr>
              <w:t xml:space="preserve">LO GBA, paragraaf </w:t>
            </w:r>
            <w:r w:rsidR="007A0920" w:rsidRPr="007A0920">
              <w:rPr>
                <w:sz w:val="20"/>
                <w:szCs w:val="20"/>
              </w:rPr>
              <w:t>I.9 Beschrijving persoonslijst, verwijzing en adreslijst in de GBA)</w:t>
            </w:r>
            <w:r w:rsidR="002742D6">
              <w:rPr>
                <w:sz w:val="20"/>
                <w:szCs w:val="20"/>
              </w:rPr>
              <w:t xml:space="preserve">. </w:t>
            </w:r>
          </w:p>
          <w:p w14:paraId="3176AE73" w14:textId="4A54F351" w:rsidR="004E2CC4" w:rsidRDefault="002742D6" w:rsidP="00D34408">
            <w:pPr>
              <w:pStyle w:val="Default"/>
              <w:numPr>
                <w:ilvl w:val="0"/>
                <w:numId w:val="34"/>
              </w:numPr>
              <w:rPr>
                <w:sz w:val="20"/>
                <w:szCs w:val="20"/>
              </w:rPr>
            </w:pPr>
            <w:r>
              <w:rPr>
                <w:sz w:val="20"/>
                <w:szCs w:val="20"/>
              </w:rPr>
              <w:t xml:space="preserve">Afhankelijk van de parameter historie worden de </w:t>
            </w:r>
            <w:r w:rsidR="00D34408">
              <w:rPr>
                <w:sz w:val="20"/>
                <w:szCs w:val="20"/>
              </w:rPr>
              <w:t>historische</w:t>
            </w:r>
            <w:r>
              <w:rPr>
                <w:sz w:val="20"/>
                <w:szCs w:val="20"/>
              </w:rPr>
              <w:t xml:space="preserve"> categorieën opgenomen.</w:t>
            </w:r>
          </w:p>
          <w:p w14:paraId="389145C2" w14:textId="0BEC3E32" w:rsidR="00D34408" w:rsidRDefault="00D34408" w:rsidP="00D34408">
            <w:pPr>
              <w:pStyle w:val="Default"/>
              <w:numPr>
                <w:ilvl w:val="0"/>
                <w:numId w:val="34"/>
              </w:numPr>
              <w:rPr>
                <w:sz w:val="20"/>
                <w:szCs w:val="20"/>
              </w:rPr>
            </w:pPr>
            <w:r>
              <w:rPr>
                <w:sz w:val="20"/>
                <w:szCs w:val="20"/>
              </w:rPr>
              <w:t>Afhankelij</w:t>
            </w:r>
            <w:r w:rsidR="00EE1CF8">
              <w:rPr>
                <w:sz w:val="20"/>
                <w:szCs w:val="20"/>
              </w:rPr>
              <w:t>k van de parameter overleden</w:t>
            </w:r>
            <w:r>
              <w:rPr>
                <w:sz w:val="20"/>
                <w:szCs w:val="20"/>
              </w:rPr>
              <w:t xml:space="preserve"> worden de overleden personen opgenomen in het antwoordbericht</w:t>
            </w:r>
            <w:r w:rsidR="00C9504C">
              <w:rPr>
                <w:sz w:val="20"/>
                <w:szCs w:val="20"/>
              </w:rPr>
              <w:t xml:space="preserve"> (dit geldt enkel voor 'RaadplegenIngeschrevenPersoonNAW</w:t>
            </w:r>
            <w:r w:rsidR="00E370E9">
              <w:rPr>
                <w:sz w:val="20"/>
                <w:szCs w:val="20"/>
              </w:rPr>
              <w:t>, of bijvoorbeeld een ouder is overleden moet opgevraagd worden door een nieuwe vraag te stellen via 'RaadplegenIngeschrevenPersoonNAW' met het BSN van de ouder</w:t>
            </w:r>
            <w:r w:rsidR="00C9504C">
              <w:rPr>
                <w:sz w:val="20"/>
                <w:szCs w:val="20"/>
              </w:rPr>
              <w:t>)</w:t>
            </w:r>
            <w:r>
              <w:rPr>
                <w:sz w:val="20"/>
                <w:szCs w:val="20"/>
              </w:rPr>
              <w:t>.</w:t>
            </w:r>
          </w:p>
          <w:p w14:paraId="4E82F77F" w14:textId="00D6A25F" w:rsidR="00B97899" w:rsidRDefault="00D34408" w:rsidP="00B97899">
            <w:pPr>
              <w:pStyle w:val="Default"/>
              <w:rPr>
                <w:sz w:val="20"/>
                <w:szCs w:val="20"/>
              </w:rPr>
            </w:pPr>
            <w:r w:rsidRPr="00D34408">
              <w:rPr>
                <w:sz w:val="20"/>
                <w:szCs w:val="20"/>
              </w:rPr>
              <w:t xml:space="preserve">Afhankelijk van de parameter </w:t>
            </w:r>
            <w:r w:rsidR="00EE1CF8">
              <w:rPr>
                <w:sz w:val="20"/>
                <w:szCs w:val="20"/>
              </w:rPr>
              <w:t>geheim</w:t>
            </w:r>
            <w:r w:rsidRPr="00D34408">
              <w:rPr>
                <w:sz w:val="20"/>
                <w:szCs w:val="20"/>
              </w:rPr>
              <w:t xml:space="preserve"> worden de personen </w:t>
            </w:r>
            <w:r w:rsidRPr="008F29F0">
              <w:rPr>
                <w:sz w:val="20"/>
                <w:szCs w:val="20"/>
              </w:rPr>
              <w:t>met geheimhouding opgenomen in het antwoordbericht</w:t>
            </w:r>
            <w:r w:rsidR="00C9504C">
              <w:rPr>
                <w:sz w:val="20"/>
                <w:szCs w:val="20"/>
              </w:rPr>
              <w:t xml:space="preserve"> (dit geldt enkel voor 'RaadplegenIngeschrevenPersoonNAW)</w:t>
            </w:r>
            <w:r w:rsidRPr="008F29F0">
              <w:rPr>
                <w:sz w:val="20"/>
                <w:szCs w:val="20"/>
              </w:rPr>
              <w:t>.</w:t>
            </w:r>
          </w:p>
          <w:p w14:paraId="50B202F3" w14:textId="77777777" w:rsidR="00903CFF" w:rsidRDefault="00903CFF" w:rsidP="00B97899">
            <w:pPr>
              <w:rPr>
                <w:sz w:val="20"/>
                <w:szCs w:val="20"/>
              </w:rPr>
            </w:pPr>
            <w:r>
              <w:rPr>
                <w:sz w:val="20"/>
                <w:szCs w:val="20"/>
              </w:rPr>
              <w:t>KZA specifiek:</w:t>
            </w:r>
          </w:p>
          <w:p w14:paraId="6DFDD4C0" w14:textId="4EDA8D97" w:rsidR="00C41170" w:rsidRDefault="00B97899" w:rsidP="00B97899">
            <w:pPr>
              <w:rPr>
                <w:sz w:val="20"/>
                <w:szCs w:val="20"/>
              </w:rPr>
            </w:pPr>
            <w:r>
              <w:rPr>
                <w:sz w:val="20"/>
                <w:szCs w:val="20"/>
              </w:rPr>
              <w:t xml:space="preserve">In ieder NPS-antwoordbericht komt de maximale set aan attributen richting KZA overeen met de set in bijlage 1. Een grotere informatiebehoefte heeft KZA op het moment niet. De inperking qua aantal attributen t.o.v. de specificatie van RSGB-bevragingen of LO GBA komt tot stand door het inrichten van autorisatie voor KZA aan de kant van Vicrea. </w:t>
            </w:r>
          </w:p>
          <w:p w14:paraId="1C71E136" w14:textId="63E267AA" w:rsidR="00F80527" w:rsidRPr="00A75374" w:rsidRDefault="00F80527" w:rsidP="00C9504C">
            <w:pPr>
              <w:rPr>
                <w:sz w:val="20"/>
                <w:szCs w:val="20"/>
              </w:rPr>
            </w:pPr>
          </w:p>
        </w:tc>
      </w:tr>
    </w:tbl>
    <w:p w14:paraId="403DEF88" w14:textId="58280BD4"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7E1DE3A4" w14:textId="15691729" w:rsidR="00AC0EC9" w:rsidRPr="00EB716D" w:rsidRDefault="00AC0EC9" w:rsidP="00AC0EC9">
      <w:pPr>
        <w:pStyle w:val="Kop1"/>
      </w:pPr>
      <w:bookmarkStart w:id="392" w:name="_Toc492897653"/>
      <w:r w:rsidRPr="00EB716D">
        <w:lastRenderedPageBreak/>
        <w:t xml:space="preserve">Bijlage </w:t>
      </w:r>
      <w:r>
        <w:t>1</w:t>
      </w:r>
      <w:r w:rsidRPr="00EB716D">
        <w:t xml:space="preserve"> </w:t>
      </w:r>
      <w:r>
        <w:t>Subject NPS</w:t>
      </w:r>
      <w:bookmarkEnd w:id="392"/>
    </w:p>
    <w:p w14:paraId="5DE7B09D" w14:textId="6303845D" w:rsidR="00BF5E02" w:rsidRDefault="00BF5E02" w:rsidP="00BF5E02">
      <w:pPr>
        <w:rPr>
          <w:sz w:val="20"/>
        </w:rPr>
      </w:pPr>
      <w:r w:rsidRPr="00BF5E02">
        <w:rPr>
          <w:sz w:val="20"/>
        </w:rPr>
        <w:t xml:space="preserve">Maximale set aan </w:t>
      </w:r>
      <w:r w:rsidR="00F173DD">
        <w:rPr>
          <w:sz w:val="20"/>
        </w:rPr>
        <w:t>NPS</w:t>
      </w:r>
      <w:r w:rsidRPr="00BF5E02">
        <w:rPr>
          <w:sz w:val="20"/>
        </w:rPr>
        <w:t xml:space="preserve">-attributen </w:t>
      </w:r>
      <w:r w:rsidR="0063146B">
        <w:rPr>
          <w:sz w:val="20"/>
        </w:rPr>
        <w:t>volgens de informatiebehoefte van KZA</w:t>
      </w:r>
      <w:r w:rsidRPr="00BF5E02">
        <w:rPr>
          <w:sz w:val="20"/>
        </w:rPr>
        <w:t>.</w:t>
      </w:r>
      <w:ins w:id="393" w:author="Wit, D de" w:date="2017-09-11T11:39:00Z">
        <w:r w:rsidR="008B7AA6">
          <w:rPr>
            <w:sz w:val="20"/>
          </w:rPr>
          <w:t xml:space="preserve"> De StUF</w:t>
        </w:r>
      </w:ins>
      <w:ins w:id="394" w:author="Wit, D de" w:date="2017-09-11T11:40:00Z">
        <w:r w:rsidR="008B7AA6">
          <w:rPr>
            <w:sz w:val="20"/>
          </w:rPr>
          <w:t xml:space="preserve"> schrijfwijze wordt ook doorgevoerd in de YAML specificatie.</w:t>
        </w:r>
      </w:ins>
    </w:p>
    <w:tbl>
      <w:tblPr>
        <w:tblStyle w:val="Tabelraster"/>
        <w:tblW w:w="0" w:type="auto"/>
        <w:tblLook w:val="04A0" w:firstRow="1" w:lastRow="0" w:firstColumn="1" w:lastColumn="0" w:noHBand="0" w:noVBand="1"/>
      </w:tblPr>
      <w:tblGrid>
        <w:gridCol w:w="4402"/>
        <w:gridCol w:w="4658"/>
      </w:tblGrid>
      <w:tr w:rsidR="00F173DD" w:rsidRPr="00F173DD" w14:paraId="1EF26A1A" w14:textId="77777777" w:rsidTr="00DF5EE1">
        <w:trPr>
          <w:trHeight w:val="255"/>
          <w:tblHeader/>
        </w:trPr>
        <w:tc>
          <w:tcPr>
            <w:tcW w:w="4402" w:type="dxa"/>
          </w:tcPr>
          <w:p w14:paraId="3D01607A" w14:textId="77777777" w:rsidR="00F173DD" w:rsidRPr="00F173DD" w:rsidRDefault="00F173DD" w:rsidP="00DF5EE1">
            <w:pPr>
              <w:rPr>
                <w:b/>
                <w:sz w:val="20"/>
                <w:szCs w:val="20"/>
              </w:rPr>
            </w:pPr>
            <w:r w:rsidRPr="00F173DD">
              <w:rPr>
                <w:b/>
                <w:sz w:val="20"/>
                <w:szCs w:val="20"/>
              </w:rPr>
              <w:t>Attribuut</w:t>
            </w:r>
          </w:p>
        </w:tc>
        <w:tc>
          <w:tcPr>
            <w:tcW w:w="4658" w:type="dxa"/>
            <w:noWrap/>
          </w:tcPr>
          <w:p w14:paraId="78DF05E7" w14:textId="5623A2F6"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054DA1A0" w14:textId="77777777" w:rsidTr="00DF5EE1">
        <w:trPr>
          <w:trHeight w:val="255"/>
        </w:trPr>
        <w:tc>
          <w:tcPr>
            <w:tcW w:w="4402" w:type="dxa"/>
          </w:tcPr>
          <w:p w14:paraId="54DD3299" w14:textId="77777777" w:rsidR="00F173DD" w:rsidRPr="00F173DD" w:rsidRDefault="00F173DD" w:rsidP="00DF5EE1">
            <w:pPr>
              <w:rPr>
                <w:sz w:val="20"/>
                <w:szCs w:val="20"/>
              </w:rPr>
            </w:pPr>
            <w:r w:rsidRPr="00F173DD">
              <w:rPr>
                <w:sz w:val="20"/>
                <w:szCs w:val="20"/>
              </w:rPr>
              <w:t>Burgerservicenummer</w:t>
            </w:r>
          </w:p>
        </w:tc>
        <w:tc>
          <w:tcPr>
            <w:tcW w:w="4658" w:type="dxa"/>
            <w:noWrap/>
            <w:hideMark/>
          </w:tcPr>
          <w:p w14:paraId="44EAF88A" w14:textId="77777777" w:rsidR="00F173DD" w:rsidRPr="00F173DD" w:rsidRDefault="00F173DD" w:rsidP="00DF5EE1">
            <w:pPr>
              <w:rPr>
                <w:sz w:val="20"/>
                <w:szCs w:val="20"/>
              </w:rPr>
            </w:pPr>
            <w:r w:rsidRPr="00F173DD">
              <w:rPr>
                <w:sz w:val="20"/>
                <w:szCs w:val="20"/>
              </w:rPr>
              <w:t>NPS/inp.bsn</w:t>
            </w:r>
          </w:p>
        </w:tc>
      </w:tr>
      <w:tr w:rsidR="00F173DD" w:rsidRPr="00F173DD" w14:paraId="6475C7EC" w14:textId="77777777" w:rsidTr="00DF5EE1">
        <w:trPr>
          <w:trHeight w:val="255"/>
        </w:trPr>
        <w:tc>
          <w:tcPr>
            <w:tcW w:w="4402" w:type="dxa"/>
          </w:tcPr>
          <w:p w14:paraId="0E3E2249" w14:textId="77777777" w:rsidR="00F173DD" w:rsidRPr="00F173DD" w:rsidRDefault="00F173DD" w:rsidP="00DF5EE1">
            <w:pPr>
              <w:rPr>
                <w:sz w:val="20"/>
                <w:szCs w:val="20"/>
              </w:rPr>
            </w:pPr>
            <w:r w:rsidRPr="00F173DD">
              <w:rPr>
                <w:sz w:val="20"/>
                <w:szCs w:val="20"/>
              </w:rPr>
              <w:t>Indicatie authentiek</w:t>
            </w:r>
          </w:p>
        </w:tc>
        <w:tc>
          <w:tcPr>
            <w:tcW w:w="4658" w:type="dxa"/>
            <w:noWrap/>
            <w:hideMark/>
          </w:tcPr>
          <w:p w14:paraId="00B615FA" w14:textId="77777777" w:rsidR="00F173DD" w:rsidRPr="00F173DD" w:rsidRDefault="00F173DD" w:rsidP="00DF5EE1">
            <w:pPr>
              <w:rPr>
                <w:sz w:val="20"/>
                <w:szCs w:val="20"/>
              </w:rPr>
            </w:pPr>
            <w:r w:rsidRPr="00F173DD">
              <w:rPr>
                <w:sz w:val="20"/>
                <w:szCs w:val="20"/>
              </w:rPr>
              <w:t>NPS/authentiek</w:t>
            </w:r>
          </w:p>
        </w:tc>
      </w:tr>
      <w:tr w:rsidR="00F173DD" w:rsidRPr="00F173DD" w14:paraId="603F472C" w14:textId="77777777" w:rsidTr="00DF5EE1">
        <w:trPr>
          <w:trHeight w:val="255"/>
        </w:trPr>
        <w:tc>
          <w:tcPr>
            <w:tcW w:w="4402" w:type="dxa"/>
          </w:tcPr>
          <w:p w14:paraId="15839A1B" w14:textId="77777777" w:rsidR="00F173DD" w:rsidRPr="00F173DD" w:rsidRDefault="00F173DD" w:rsidP="00DF5EE1">
            <w:pPr>
              <w:rPr>
                <w:sz w:val="20"/>
                <w:szCs w:val="20"/>
              </w:rPr>
            </w:pPr>
            <w:r w:rsidRPr="00F173DD">
              <w:rPr>
                <w:sz w:val="20"/>
                <w:szCs w:val="20"/>
              </w:rPr>
              <w:t>Geslachtsnaam</w:t>
            </w:r>
          </w:p>
        </w:tc>
        <w:tc>
          <w:tcPr>
            <w:tcW w:w="4658" w:type="dxa"/>
            <w:noWrap/>
            <w:hideMark/>
          </w:tcPr>
          <w:p w14:paraId="74BBB5ED" w14:textId="77777777" w:rsidR="00F173DD" w:rsidRPr="00F173DD" w:rsidRDefault="00F173DD" w:rsidP="00DF5EE1">
            <w:pPr>
              <w:rPr>
                <w:sz w:val="20"/>
                <w:szCs w:val="20"/>
              </w:rPr>
            </w:pPr>
            <w:r w:rsidRPr="00F173DD">
              <w:rPr>
                <w:sz w:val="20"/>
                <w:szCs w:val="20"/>
              </w:rPr>
              <w:t>NPS/geslachtsnaam</w:t>
            </w:r>
          </w:p>
        </w:tc>
      </w:tr>
      <w:tr w:rsidR="00F173DD" w:rsidRPr="00F173DD" w14:paraId="32789353" w14:textId="77777777" w:rsidTr="00DF5EE1">
        <w:trPr>
          <w:trHeight w:val="255"/>
        </w:trPr>
        <w:tc>
          <w:tcPr>
            <w:tcW w:w="4402" w:type="dxa"/>
          </w:tcPr>
          <w:p w14:paraId="769A4969" w14:textId="77777777" w:rsidR="00F173DD" w:rsidRPr="00F173DD" w:rsidRDefault="00F173DD" w:rsidP="00DF5EE1">
            <w:pPr>
              <w:rPr>
                <w:sz w:val="20"/>
                <w:szCs w:val="20"/>
              </w:rPr>
            </w:pPr>
            <w:r w:rsidRPr="00F173DD">
              <w:rPr>
                <w:sz w:val="20"/>
                <w:szCs w:val="20"/>
              </w:rPr>
              <w:t>Voorvoegsels geslachtsnaam</w:t>
            </w:r>
          </w:p>
        </w:tc>
        <w:tc>
          <w:tcPr>
            <w:tcW w:w="4658" w:type="dxa"/>
            <w:noWrap/>
            <w:hideMark/>
          </w:tcPr>
          <w:p w14:paraId="17FF269A" w14:textId="77777777" w:rsidR="00F173DD" w:rsidRPr="00F173DD" w:rsidRDefault="00F173DD" w:rsidP="00DF5EE1">
            <w:pPr>
              <w:rPr>
                <w:sz w:val="20"/>
                <w:szCs w:val="20"/>
              </w:rPr>
            </w:pPr>
            <w:r w:rsidRPr="00F173DD">
              <w:rPr>
                <w:sz w:val="20"/>
                <w:szCs w:val="20"/>
              </w:rPr>
              <w:t>NPS/voorvoegselGeslachtsnaam</w:t>
            </w:r>
          </w:p>
        </w:tc>
      </w:tr>
      <w:tr w:rsidR="00F173DD" w:rsidRPr="00F173DD" w14:paraId="62EFC108" w14:textId="77777777" w:rsidTr="00DF5EE1">
        <w:trPr>
          <w:trHeight w:val="299"/>
        </w:trPr>
        <w:tc>
          <w:tcPr>
            <w:tcW w:w="4402" w:type="dxa"/>
          </w:tcPr>
          <w:p w14:paraId="56B8A587" w14:textId="77777777" w:rsidR="00F173DD" w:rsidRPr="00F173DD" w:rsidRDefault="00F173DD" w:rsidP="00DF5EE1">
            <w:pPr>
              <w:rPr>
                <w:sz w:val="20"/>
                <w:szCs w:val="20"/>
              </w:rPr>
            </w:pPr>
            <w:r w:rsidRPr="00F173DD">
              <w:rPr>
                <w:sz w:val="20"/>
                <w:szCs w:val="20"/>
              </w:rPr>
              <w:t>Voorletters</w:t>
            </w:r>
          </w:p>
        </w:tc>
        <w:tc>
          <w:tcPr>
            <w:tcW w:w="4658" w:type="dxa"/>
            <w:noWrap/>
            <w:hideMark/>
          </w:tcPr>
          <w:p w14:paraId="04B305BC" w14:textId="77777777" w:rsidR="00F173DD" w:rsidRPr="00F173DD" w:rsidRDefault="00F173DD" w:rsidP="00DF5EE1">
            <w:pPr>
              <w:rPr>
                <w:sz w:val="20"/>
                <w:szCs w:val="20"/>
              </w:rPr>
            </w:pPr>
            <w:r w:rsidRPr="00F173DD">
              <w:rPr>
                <w:sz w:val="20"/>
                <w:szCs w:val="20"/>
              </w:rPr>
              <w:t>NPS/voorletters</w:t>
            </w:r>
          </w:p>
        </w:tc>
      </w:tr>
      <w:tr w:rsidR="00F173DD" w:rsidRPr="00F173DD" w14:paraId="4DD85B78" w14:textId="77777777" w:rsidTr="00DF5EE1">
        <w:trPr>
          <w:trHeight w:val="255"/>
        </w:trPr>
        <w:tc>
          <w:tcPr>
            <w:tcW w:w="4402" w:type="dxa"/>
          </w:tcPr>
          <w:p w14:paraId="22CD318A" w14:textId="77777777" w:rsidR="00F173DD" w:rsidRPr="00F173DD" w:rsidRDefault="00F173DD" w:rsidP="00DF5EE1">
            <w:pPr>
              <w:rPr>
                <w:sz w:val="20"/>
                <w:szCs w:val="20"/>
              </w:rPr>
            </w:pPr>
            <w:r w:rsidRPr="00F173DD">
              <w:rPr>
                <w:sz w:val="20"/>
                <w:szCs w:val="20"/>
              </w:rPr>
              <w:t>Voornamen</w:t>
            </w:r>
          </w:p>
        </w:tc>
        <w:tc>
          <w:tcPr>
            <w:tcW w:w="4658" w:type="dxa"/>
            <w:noWrap/>
            <w:hideMark/>
          </w:tcPr>
          <w:p w14:paraId="34F2489C" w14:textId="77777777" w:rsidR="00F173DD" w:rsidRPr="00F173DD" w:rsidRDefault="00F173DD" w:rsidP="00DF5EE1">
            <w:pPr>
              <w:rPr>
                <w:sz w:val="20"/>
                <w:szCs w:val="20"/>
              </w:rPr>
            </w:pPr>
            <w:r w:rsidRPr="00F173DD">
              <w:rPr>
                <w:sz w:val="20"/>
                <w:szCs w:val="20"/>
              </w:rPr>
              <w:t>NPS/voornamen</w:t>
            </w:r>
          </w:p>
        </w:tc>
      </w:tr>
      <w:tr w:rsidR="00F173DD" w:rsidRPr="00F173DD" w14:paraId="08510D1B" w14:textId="77777777" w:rsidTr="00DF5EE1">
        <w:trPr>
          <w:trHeight w:val="255"/>
        </w:trPr>
        <w:tc>
          <w:tcPr>
            <w:tcW w:w="4402" w:type="dxa"/>
          </w:tcPr>
          <w:p w14:paraId="0039D96C" w14:textId="77777777" w:rsidR="00F173DD" w:rsidRPr="00F173DD" w:rsidRDefault="00F173DD" w:rsidP="00DF5EE1">
            <w:pPr>
              <w:rPr>
                <w:sz w:val="20"/>
                <w:szCs w:val="20"/>
              </w:rPr>
            </w:pPr>
            <w:r w:rsidRPr="00F173DD">
              <w:rPr>
                <w:sz w:val="20"/>
                <w:szCs w:val="20"/>
              </w:rPr>
              <w:t>Geslachtsaanduiding</w:t>
            </w:r>
          </w:p>
        </w:tc>
        <w:tc>
          <w:tcPr>
            <w:tcW w:w="4658" w:type="dxa"/>
            <w:noWrap/>
            <w:hideMark/>
          </w:tcPr>
          <w:p w14:paraId="4656BB02" w14:textId="77777777" w:rsidR="00F173DD" w:rsidRPr="00F173DD" w:rsidRDefault="00F173DD" w:rsidP="00DF5EE1">
            <w:pPr>
              <w:rPr>
                <w:sz w:val="20"/>
                <w:szCs w:val="20"/>
              </w:rPr>
            </w:pPr>
            <w:r w:rsidRPr="00F173DD">
              <w:rPr>
                <w:sz w:val="20"/>
                <w:szCs w:val="20"/>
              </w:rPr>
              <w:t>NPS/geslachtsaanduiding</w:t>
            </w:r>
          </w:p>
        </w:tc>
      </w:tr>
      <w:tr w:rsidR="00F173DD" w:rsidRPr="00F173DD" w14:paraId="2B3EF387" w14:textId="77777777" w:rsidTr="00DF5EE1">
        <w:trPr>
          <w:trHeight w:val="255"/>
        </w:trPr>
        <w:tc>
          <w:tcPr>
            <w:tcW w:w="4402" w:type="dxa"/>
          </w:tcPr>
          <w:p w14:paraId="28706A59" w14:textId="77777777" w:rsidR="00F173DD" w:rsidRPr="00F173DD" w:rsidRDefault="00F173DD" w:rsidP="00DF5EE1">
            <w:pPr>
              <w:rPr>
                <w:sz w:val="20"/>
                <w:szCs w:val="20"/>
              </w:rPr>
            </w:pPr>
            <w:r w:rsidRPr="00F173DD">
              <w:rPr>
                <w:sz w:val="20"/>
                <w:szCs w:val="20"/>
              </w:rPr>
              <w:t>Geboortedatum</w:t>
            </w:r>
          </w:p>
        </w:tc>
        <w:tc>
          <w:tcPr>
            <w:tcW w:w="4658" w:type="dxa"/>
            <w:noWrap/>
            <w:hideMark/>
          </w:tcPr>
          <w:p w14:paraId="7BACB23E" w14:textId="77777777" w:rsidR="00F173DD" w:rsidRPr="00F173DD" w:rsidRDefault="00F173DD" w:rsidP="00DF5EE1">
            <w:pPr>
              <w:rPr>
                <w:sz w:val="20"/>
                <w:szCs w:val="20"/>
              </w:rPr>
            </w:pPr>
            <w:r w:rsidRPr="00F173DD">
              <w:rPr>
                <w:sz w:val="20"/>
                <w:szCs w:val="20"/>
              </w:rPr>
              <w:t>NPS/geboortedatum</w:t>
            </w:r>
          </w:p>
        </w:tc>
      </w:tr>
      <w:tr w:rsidR="00F173DD" w:rsidRPr="00F173DD" w14:paraId="0468B9E2" w14:textId="77777777" w:rsidTr="00DF5EE1">
        <w:trPr>
          <w:trHeight w:val="255"/>
        </w:trPr>
        <w:tc>
          <w:tcPr>
            <w:tcW w:w="4402" w:type="dxa"/>
          </w:tcPr>
          <w:p w14:paraId="29115763" w14:textId="77777777" w:rsidR="00F173DD" w:rsidRPr="00F173DD" w:rsidRDefault="00F173DD" w:rsidP="00DF5EE1">
            <w:pPr>
              <w:rPr>
                <w:sz w:val="20"/>
                <w:szCs w:val="20"/>
              </w:rPr>
            </w:pPr>
            <w:r w:rsidRPr="00F173DD">
              <w:rPr>
                <w:sz w:val="20"/>
                <w:szCs w:val="20"/>
              </w:rPr>
              <w:t>Overlijdensdatum</w:t>
            </w:r>
          </w:p>
        </w:tc>
        <w:tc>
          <w:tcPr>
            <w:tcW w:w="4658" w:type="dxa"/>
            <w:noWrap/>
            <w:hideMark/>
          </w:tcPr>
          <w:p w14:paraId="19524689" w14:textId="77777777" w:rsidR="00F173DD" w:rsidRPr="00F173DD" w:rsidRDefault="00F173DD" w:rsidP="00DF5EE1">
            <w:pPr>
              <w:rPr>
                <w:sz w:val="20"/>
                <w:szCs w:val="20"/>
              </w:rPr>
            </w:pPr>
            <w:r w:rsidRPr="00F173DD">
              <w:rPr>
                <w:sz w:val="20"/>
                <w:szCs w:val="20"/>
              </w:rPr>
              <w:t>NPS/overlijdensdatum</w:t>
            </w:r>
          </w:p>
        </w:tc>
      </w:tr>
      <w:tr w:rsidR="00F173DD" w:rsidRPr="00F173DD" w14:paraId="7F8C4ED7" w14:textId="77777777" w:rsidTr="00DF5EE1">
        <w:trPr>
          <w:trHeight w:val="255"/>
        </w:trPr>
        <w:tc>
          <w:tcPr>
            <w:tcW w:w="4402" w:type="dxa"/>
          </w:tcPr>
          <w:p w14:paraId="40AFCAD9" w14:textId="77777777" w:rsidR="00F173DD" w:rsidRPr="00F173DD" w:rsidRDefault="00F173DD" w:rsidP="00DF5EE1">
            <w:pPr>
              <w:rPr>
                <w:sz w:val="20"/>
                <w:szCs w:val="20"/>
              </w:rPr>
            </w:pPr>
            <w:r w:rsidRPr="00F173DD">
              <w:rPr>
                <w:sz w:val="20"/>
                <w:szCs w:val="20"/>
              </w:rPr>
              <w:t>Gemeente van inschrijving</w:t>
            </w:r>
          </w:p>
        </w:tc>
        <w:tc>
          <w:tcPr>
            <w:tcW w:w="4658" w:type="dxa"/>
            <w:noWrap/>
            <w:hideMark/>
          </w:tcPr>
          <w:p w14:paraId="3305C611" w14:textId="77777777" w:rsidR="00F173DD" w:rsidRPr="00F173DD" w:rsidRDefault="00F173DD" w:rsidP="00DF5EE1">
            <w:pPr>
              <w:rPr>
                <w:sz w:val="20"/>
                <w:szCs w:val="20"/>
                <w:highlight w:val="yellow"/>
              </w:rPr>
            </w:pPr>
            <w:r w:rsidRPr="00F173DD">
              <w:rPr>
                <w:sz w:val="20"/>
                <w:szCs w:val="20"/>
              </w:rPr>
              <w:t>NPS/inp.gemeenteVanInschrijving</w:t>
            </w:r>
          </w:p>
        </w:tc>
      </w:tr>
      <w:tr w:rsidR="00F173DD" w:rsidRPr="00F173DD" w14:paraId="014B4190" w14:textId="77777777" w:rsidTr="00DF5EE1">
        <w:trPr>
          <w:trHeight w:val="255"/>
        </w:trPr>
        <w:tc>
          <w:tcPr>
            <w:tcW w:w="4402" w:type="dxa"/>
          </w:tcPr>
          <w:p w14:paraId="44B9980C" w14:textId="77777777" w:rsidR="00F173DD" w:rsidRPr="00F173DD" w:rsidRDefault="00F173DD" w:rsidP="00DF5EE1">
            <w:pPr>
              <w:rPr>
                <w:sz w:val="20"/>
                <w:szCs w:val="20"/>
              </w:rPr>
            </w:pPr>
            <w:r w:rsidRPr="00F173DD">
              <w:rPr>
                <w:sz w:val="20"/>
                <w:szCs w:val="20"/>
              </w:rPr>
              <w:t>Aanduiding naamgebruik</w:t>
            </w:r>
          </w:p>
        </w:tc>
        <w:tc>
          <w:tcPr>
            <w:tcW w:w="4658" w:type="dxa"/>
            <w:noWrap/>
            <w:hideMark/>
          </w:tcPr>
          <w:p w14:paraId="1F0AEDA3" w14:textId="77777777" w:rsidR="00F173DD" w:rsidRPr="00F173DD" w:rsidRDefault="00F173DD" w:rsidP="00DF5EE1">
            <w:pPr>
              <w:rPr>
                <w:sz w:val="20"/>
                <w:szCs w:val="20"/>
              </w:rPr>
            </w:pPr>
            <w:r w:rsidRPr="00F173DD">
              <w:rPr>
                <w:sz w:val="20"/>
                <w:szCs w:val="20"/>
              </w:rPr>
              <w:t>NPS/aanduidingNaamgebruik</w:t>
            </w:r>
          </w:p>
        </w:tc>
      </w:tr>
      <w:tr w:rsidR="00F173DD" w:rsidRPr="00F173DD" w14:paraId="54E794D0" w14:textId="77777777" w:rsidTr="00DF5EE1">
        <w:trPr>
          <w:trHeight w:val="255"/>
        </w:trPr>
        <w:tc>
          <w:tcPr>
            <w:tcW w:w="4402" w:type="dxa"/>
          </w:tcPr>
          <w:p w14:paraId="3F1EDF65" w14:textId="77777777" w:rsidR="00F173DD" w:rsidRPr="00F173DD" w:rsidRDefault="00F173DD" w:rsidP="00DF5EE1">
            <w:pPr>
              <w:rPr>
                <w:sz w:val="20"/>
                <w:szCs w:val="20"/>
              </w:rPr>
            </w:pPr>
            <w:r w:rsidRPr="00F173DD">
              <w:rPr>
                <w:sz w:val="20"/>
                <w:szCs w:val="20"/>
              </w:rPr>
              <w:t>Naam aanschrijving</w:t>
            </w:r>
          </w:p>
        </w:tc>
        <w:tc>
          <w:tcPr>
            <w:tcW w:w="4658" w:type="dxa"/>
            <w:noWrap/>
          </w:tcPr>
          <w:p w14:paraId="1E6CF45F" w14:textId="77777777" w:rsidR="00F173DD" w:rsidRPr="00F173DD" w:rsidRDefault="00F173DD" w:rsidP="00DF5EE1">
            <w:pPr>
              <w:rPr>
                <w:sz w:val="20"/>
                <w:szCs w:val="20"/>
              </w:rPr>
            </w:pPr>
            <w:r w:rsidRPr="00F173DD">
              <w:rPr>
                <w:sz w:val="20"/>
                <w:szCs w:val="20"/>
              </w:rPr>
              <w:t>NPS/naamAanschrijving</w:t>
            </w:r>
          </w:p>
        </w:tc>
      </w:tr>
      <w:tr w:rsidR="00F173DD" w:rsidRPr="00F173DD" w14:paraId="641F39C5" w14:textId="77777777" w:rsidTr="00DF5EE1">
        <w:trPr>
          <w:trHeight w:val="255"/>
        </w:trPr>
        <w:tc>
          <w:tcPr>
            <w:tcW w:w="4402" w:type="dxa"/>
          </w:tcPr>
          <w:p w14:paraId="5344C129" w14:textId="77777777" w:rsidR="00F173DD" w:rsidRPr="00F173DD" w:rsidRDefault="00F173DD" w:rsidP="00DF5EE1">
            <w:pPr>
              <w:rPr>
                <w:sz w:val="20"/>
                <w:szCs w:val="20"/>
              </w:rPr>
            </w:pPr>
            <w:r w:rsidRPr="00F173DD">
              <w:rPr>
                <w:sz w:val="20"/>
                <w:szCs w:val="20"/>
              </w:rPr>
              <w:t>Woonplaatsnaam</w:t>
            </w:r>
          </w:p>
        </w:tc>
        <w:tc>
          <w:tcPr>
            <w:tcW w:w="4658" w:type="dxa"/>
            <w:noWrap/>
          </w:tcPr>
          <w:p w14:paraId="0FB31452" w14:textId="77777777" w:rsidR="00F173DD" w:rsidRPr="00F173DD" w:rsidRDefault="00F173DD" w:rsidP="00DF5EE1">
            <w:pPr>
              <w:rPr>
                <w:sz w:val="20"/>
                <w:szCs w:val="20"/>
              </w:rPr>
            </w:pPr>
            <w:r w:rsidRPr="00F173DD">
              <w:rPr>
                <w:sz w:val="20"/>
                <w:szCs w:val="20"/>
              </w:rPr>
              <w:t>NPS/verblijfsadres/wpl.woonplaatsnaam</w:t>
            </w:r>
          </w:p>
        </w:tc>
      </w:tr>
      <w:tr w:rsidR="00F173DD" w:rsidRPr="00F173DD" w14:paraId="67034DA6" w14:textId="77777777" w:rsidTr="00DF5EE1">
        <w:trPr>
          <w:trHeight w:val="255"/>
        </w:trPr>
        <w:tc>
          <w:tcPr>
            <w:tcW w:w="4402" w:type="dxa"/>
          </w:tcPr>
          <w:p w14:paraId="1CF82C4F" w14:textId="77777777" w:rsidR="00F173DD" w:rsidRPr="00F173DD" w:rsidRDefault="00F173DD" w:rsidP="00DF5EE1">
            <w:pPr>
              <w:rPr>
                <w:sz w:val="20"/>
                <w:szCs w:val="20"/>
              </w:rPr>
            </w:pPr>
            <w:r w:rsidRPr="00F173DD">
              <w:rPr>
                <w:sz w:val="20"/>
                <w:szCs w:val="20"/>
              </w:rPr>
              <w:t>Openbare ruimte naam</w:t>
            </w:r>
          </w:p>
        </w:tc>
        <w:tc>
          <w:tcPr>
            <w:tcW w:w="4658" w:type="dxa"/>
            <w:noWrap/>
          </w:tcPr>
          <w:p w14:paraId="77C8A232" w14:textId="77777777" w:rsidR="00F173DD" w:rsidRPr="00F173DD" w:rsidRDefault="00F173DD" w:rsidP="00DF5EE1">
            <w:pPr>
              <w:rPr>
                <w:sz w:val="20"/>
                <w:szCs w:val="20"/>
              </w:rPr>
            </w:pPr>
            <w:r w:rsidRPr="00F173DD">
              <w:rPr>
                <w:sz w:val="20"/>
                <w:szCs w:val="20"/>
              </w:rPr>
              <w:t>NPS/verblijfsadres/gor.openbareRuimteNaam</w:t>
            </w:r>
          </w:p>
        </w:tc>
      </w:tr>
      <w:tr w:rsidR="00F173DD" w:rsidRPr="00F173DD" w14:paraId="5C209870" w14:textId="77777777" w:rsidTr="00DF5EE1">
        <w:trPr>
          <w:trHeight w:val="255"/>
        </w:trPr>
        <w:tc>
          <w:tcPr>
            <w:tcW w:w="4402" w:type="dxa"/>
          </w:tcPr>
          <w:p w14:paraId="04C6D251" w14:textId="77777777" w:rsidR="00F173DD" w:rsidRPr="00F173DD" w:rsidRDefault="00F173DD" w:rsidP="00DF5EE1">
            <w:pPr>
              <w:rPr>
                <w:sz w:val="20"/>
                <w:szCs w:val="20"/>
              </w:rPr>
            </w:pPr>
            <w:r w:rsidRPr="00F173DD">
              <w:rPr>
                <w:sz w:val="20"/>
                <w:szCs w:val="20"/>
              </w:rPr>
              <w:t>Postcode</w:t>
            </w:r>
          </w:p>
        </w:tc>
        <w:tc>
          <w:tcPr>
            <w:tcW w:w="4658" w:type="dxa"/>
            <w:noWrap/>
          </w:tcPr>
          <w:p w14:paraId="5A7F2E50" w14:textId="77777777" w:rsidR="00F173DD" w:rsidRPr="00F173DD" w:rsidRDefault="00F173DD" w:rsidP="00DF5EE1">
            <w:pPr>
              <w:rPr>
                <w:sz w:val="20"/>
                <w:szCs w:val="20"/>
              </w:rPr>
            </w:pPr>
            <w:r w:rsidRPr="00F173DD">
              <w:rPr>
                <w:sz w:val="20"/>
                <w:szCs w:val="20"/>
              </w:rPr>
              <w:t>NPS/verblijfsadres/aoa.postcode</w:t>
            </w:r>
          </w:p>
        </w:tc>
      </w:tr>
      <w:tr w:rsidR="00F173DD" w:rsidRPr="00F173DD" w14:paraId="0331B358" w14:textId="77777777" w:rsidTr="00DF5EE1">
        <w:trPr>
          <w:trHeight w:val="255"/>
        </w:trPr>
        <w:tc>
          <w:tcPr>
            <w:tcW w:w="4402" w:type="dxa"/>
          </w:tcPr>
          <w:p w14:paraId="6984F7AC" w14:textId="77777777" w:rsidR="00F173DD" w:rsidRPr="00F173DD" w:rsidRDefault="00F173DD" w:rsidP="00DF5EE1">
            <w:pPr>
              <w:rPr>
                <w:sz w:val="20"/>
                <w:szCs w:val="20"/>
              </w:rPr>
            </w:pPr>
            <w:r w:rsidRPr="00F173DD">
              <w:rPr>
                <w:sz w:val="20"/>
                <w:szCs w:val="20"/>
              </w:rPr>
              <w:t>Huisnummer</w:t>
            </w:r>
          </w:p>
        </w:tc>
        <w:tc>
          <w:tcPr>
            <w:tcW w:w="4658" w:type="dxa"/>
            <w:noWrap/>
          </w:tcPr>
          <w:p w14:paraId="2D1E6C69" w14:textId="77777777" w:rsidR="00F173DD" w:rsidRPr="00F173DD" w:rsidRDefault="00F173DD" w:rsidP="00DF5EE1">
            <w:pPr>
              <w:rPr>
                <w:sz w:val="20"/>
                <w:szCs w:val="20"/>
              </w:rPr>
            </w:pPr>
            <w:r w:rsidRPr="00F173DD">
              <w:rPr>
                <w:sz w:val="20"/>
                <w:szCs w:val="20"/>
              </w:rPr>
              <w:t>NPS/verblijfsadres/aoa.huisnummer</w:t>
            </w:r>
          </w:p>
        </w:tc>
      </w:tr>
      <w:tr w:rsidR="00F173DD" w:rsidRPr="00F173DD" w14:paraId="6FFB2997" w14:textId="77777777" w:rsidTr="00DF5EE1">
        <w:trPr>
          <w:trHeight w:val="255"/>
        </w:trPr>
        <w:tc>
          <w:tcPr>
            <w:tcW w:w="4402" w:type="dxa"/>
          </w:tcPr>
          <w:p w14:paraId="24B9D71D" w14:textId="77777777" w:rsidR="00F173DD" w:rsidRPr="00F173DD" w:rsidRDefault="00F173DD" w:rsidP="00DF5EE1">
            <w:pPr>
              <w:rPr>
                <w:sz w:val="20"/>
                <w:szCs w:val="20"/>
              </w:rPr>
            </w:pPr>
            <w:r w:rsidRPr="00F173DD">
              <w:rPr>
                <w:sz w:val="20"/>
                <w:szCs w:val="20"/>
              </w:rPr>
              <w:t>Huisletter</w:t>
            </w:r>
          </w:p>
        </w:tc>
        <w:tc>
          <w:tcPr>
            <w:tcW w:w="4658" w:type="dxa"/>
            <w:noWrap/>
          </w:tcPr>
          <w:p w14:paraId="087E4A75" w14:textId="77777777" w:rsidR="00F173DD" w:rsidRPr="00F173DD" w:rsidRDefault="00F173DD" w:rsidP="00DF5EE1">
            <w:pPr>
              <w:rPr>
                <w:sz w:val="20"/>
                <w:szCs w:val="20"/>
              </w:rPr>
            </w:pPr>
            <w:r w:rsidRPr="00F173DD">
              <w:rPr>
                <w:sz w:val="20"/>
                <w:szCs w:val="20"/>
              </w:rPr>
              <w:t>NPS/verblijfsadres/aoa.huisletter</w:t>
            </w:r>
          </w:p>
        </w:tc>
      </w:tr>
      <w:tr w:rsidR="00F173DD" w:rsidRPr="00F173DD" w14:paraId="2E9958CE" w14:textId="77777777" w:rsidTr="00DF5EE1">
        <w:trPr>
          <w:trHeight w:val="255"/>
        </w:trPr>
        <w:tc>
          <w:tcPr>
            <w:tcW w:w="4402" w:type="dxa"/>
          </w:tcPr>
          <w:p w14:paraId="117783D0" w14:textId="77777777" w:rsidR="00F173DD" w:rsidRPr="00F173DD" w:rsidRDefault="00F173DD" w:rsidP="00DF5EE1">
            <w:pPr>
              <w:rPr>
                <w:sz w:val="20"/>
                <w:szCs w:val="20"/>
              </w:rPr>
            </w:pPr>
            <w:r w:rsidRPr="00F173DD">
              <w:rPr>
                <w:sz w:val="20"/>
                <w:szCs w:val="20"/>
              </w:rPr>
              <w:t>Huisnummertoevoeging</w:t>
            </w:r>
          </w:p>
        </w:tc>
        <w:tc>
          <w:tcPr>
            <w:tcW w:w="4658" w:type="dxa"/>
            <w:noWrap/>
          </w:tcPr>
          <w:p w14:paraId="31088314" w14:textId="77777777" w:rsidR="00F173DD" w:rsidRPr="00F173DD" w:rsidRDefault="00F173DD" w:rsidP="00DF5EE1">
            <w:pPr>
              <w:rPr>
                <w:sz w:val="20"/>
                <w:szCs w:val="20"/>
              </w:rPr>
            </w:pPr>
            <w:r w:rsidRPr="00F173DD">
              <w:rPr>
                <w:sz w:val="20"/>
                <w:szCs w:val="20"/>
              </w:rPr>
              <w:t>NPS/verblijfsadres/aoa.huisnummertoevoeging</w:t>
            </w:r>
          </w:p>
        </w:tc>
      </w:tr>
      <w:tr w:rsidR="00F173DD" w:rsidRPr="00F173DD" w14:paraId="474D1511" w14:textId="77777777" w:rsidTr="00DF5EE1">
        <w:trPr>
          <w:trHeight w:val="255"/>
        </w:trPr>
        <w:tc>
          <w:tcPr>
            <w:tcW w:w="4402" w:type="dxa"/>
          </w:tcPr>
          <w:p w14:paraId="4BF095B3" w14:textId="77777777" w:rsidR="00F173DD" w:rsidRPr="00F173DD" w:rsidRDefault="00F173DD" w:rsidP="00DF5EE1">
            <w:pPr>
              <w:rPr>
                <w:i/>
                <w:sz w:val="20"/>
                <w:szCs w:val="20"/>
              </w:rPr>
            </w:pPr>
            <w:r w:rsidRPr="00F173DD">
              <w:rPr>
                <w:i/>
                <w:sz w:val="20"/>
                <w:szCs w:val="20"/>
              </w:rPr>
              <w:t>Niet in RSGB</w:t>
            </w:r>
          </w:p>
        </w:tc>
        <w:tc>
          <w:tcPr>
            <w:tcW w:w="4658" w:type="dxa"/>
            <w:noWrap/>
          </w:tcPr>
          <w:p w14:paraId="67ABDD13" w14:textId="77777777" w:rsidR="00F173DD" w:rsidRPr="00F173DD" w:rsidRDefault="00F173DD" w:rsidP="00DF5EE1">
            <w:pPr>
              <w:rPr>
                <w:sz w:val="20"/>
                <w:szCs w:val="20"/>
              </w:rPr>
            </w:pPr>
            <w:r w:rsidRPr="00F173DD">
              <w:rPr>
                <w:sz w:val="20"/>
                <w:szCs w:val="20"/>
              </w:rPr>
              <w:t>NPS/verblijfsadres/aoa. NPS/aanduidingBijHuisnummer</w:t>
            </w:r>
          </w:p>
        </w:tc>
      </w:tr>
      <w:tr w:rsidR="00F173DD" w:rsidRPr="00F173DD" w14:paraId="1FB67AEC" w14:textId="77777777" w:rsidTr="00DF5EE1">
        <w:trPr>
          <w:trHeight w:val="255"/>
        </w:trPr>
        <w:tc>
          <w:tcPr>
            <w:tcW w:w="4402" w:type="dxa"/>
          </w:tcPr>
          <w:p w14:paraId="732E0DFB" w14:textId="77777777" w:rsidR="00F173DD" w:rsidRPr="00F173DD" w:rsidRDefault="00F173DD" w:rsidP="00DF5EE1">
            <w:pPr>
              <w:rPr>
                <w:sz w:val="20"/>
                <w:szCs w:val="20"/>
              </w:rPr>
            </w:pPr>
            <w:r w:rsidRPr="00F173DD">
              <w:rPr>
                <w:sz w:val="20"/>
                <w:szCs w:val="20"/>
              </w:rPr>
              <w:t>Landcode</w:t>
            </w:r>
          </w:p>
        </w:tc>
        <w:tc>
          <w:tcPr>
            <w:tcW w:w="4658" w:type="dxa"/>
            <w:noWrap/>
          </w:tcPr>
          <w:p w14:paraId="48DB4A19" w14:textId="77777777" w:rsidR="00F173DD" w:rsidRPr="00F173DD" w:rsidRDefault="00F173DD" w:rsidP="00DF5EE1">
            <w:pPr>
              <w:rPr>
                <w:sz w:val="20"/>
                <w:szCs w:val="20"/>
              </w:rPr>
            </w:pPr>
            <w:r w:rsidRPr="00F173DD">
              <w:rPr>
                <w:sz w:val="20"/>
                <w:szCs w:val="20"/>
              </w:rPr>
              <w:t>NPS/sub.verblijfBuitenland/lnd.landcode</w:t>
            </w:r>
          </w:p>
        </w:tc>
      </w:tr>
      <w:tr w:rsidR="00F173DD" w:rsidRPr="00F173DD" w14:paraId="654A0235" w14:textId="77777777" w:rsidTr="00DF5EE1">
        <w:trPr>
          <w:trHeight w:val="255"/>
        </w:trPr>
        <w:tc>
          <w:tcPr>
            <w:tcW w:w="4402" w:type="dxa"/>
          </w:tcPr>
          <w:p w14:paraId="36968168" w14:textId="77777777" w:rsidR="00F173DD" w:rsidRPr="00F173DD" w:rsidRDefault="00F173DD" w:rsidP="00DF5EE1">
            <w:pPr>
              <w:rPr>
                <w:sz w:val="20"/>
                <w:szCs w:val="20"/>
              </w:rPr>
            </w:pPr>
            <w:r w:rsidRPr="00F173DD">
              <w:rPr>
                <w:sz w:val="20"/>
                <w:szCs w:val="20"/>
              </w:rPr>
              <w:t>Landnaam</w:t>
            </w:r>
          </w:p>
        </w:tc>
        <w:tc>
          <w:tcPr>
            <w:tcW w:w="4658" w:type="dxa"/>
            <w:noWrap/>
          </w:tcPr>
          <w:p w14:paraId="46EF4C2C" w14:textId="77777777" w:rsidR="00F173DD" w:rsidRPr="00F173DD" w:rsidRDefault="00F173DD" w:rsidP="00DF5EE1">
            <w:pPr>
              <w:rPr>
                <w:sz w:val="20"/>
                <w:szCs w:val="20"/>
              </w:rPr>
            </w:pPr>
            <w:r w:rsidRPr="00F173DD">
              <w:rPr>
                <w:sz w:val="20"/>
                <w:szCs w:val="20"/>
              </w:rPr>
              <w:t>NPS/sub.verblijfBuitenland/lnd.landnaam</w:t>
            </w:r>
          </w:p>
        </w:tc>
      </w:tr>
      <w:tr w:rsidR="00F173DD" w:rsidRPr="00F173DD" w14:paraId="7520C94A" w14:textId="77777777" w:rsidTr="00DF5EE1">
        <w:trPr>
          <w:trHeight w:val="255"/>
        </w:trPr>
        <w:tc>
          <w:tcPr>
            <w:tcW w:w="4402" w:type="dxa"/>
          </w:tcPr>
          <w:p w14:paraId="63439D5E" w14:textId="77777777" w:rsidR="00F173DD" w:rsidRPr="00F173DD" w:rsidRDefault="00F173DD" w:rsidP="00DF5EE1">
            <w:pPr>
              <w:rPr>
                <w:sz w:val="20"/>
                <w:szCs w:val="20"/>
              </w:rPr>
            </w:pPr>
            <w:r w:rsidRPr="00F173DD">
              <w:rPr>
                <w:sz w:val="20"/>
                <w:szCs w:val="20"/>
              </w:rPr>
              <w:t>Verblijf buitenland/Adres buitenland 1</w:t>
            </w:r>
          </w:p>
        </w:tc>
        <w:tc>
          <w:tcPr>
            <w:tcW w:w="4658" w:type="dxa"/>
            <w:noWrap/>
          </w:tcPr>
          <w:p w14:paraId="33F9117D" w14:textId="77777777" w:rsidR="00F173DD" w:rsidRPr="00F173DD" w:rsidRDefault="00F173DD" w:rsidP="00DF5EE1">
            <w:pPr>
              <w:rPr>
                <w:sz w:val="20"/>
                <w:szCs w:val="20"/>
              </w:rPr>
            </w:pPr>
            <w:r w:rsidRPr="00F173DD">
              <w:rPr>
                <w:sz w:val="20"/>
                <w:szCs w:val="20"/>
              </w:rPr>
              <w:t>NPS/sub.verblijfBuitenland/sub.adresBuitenland1</w:t>
            </w:r>
          </w:p>
        </w:tc>
      </w:tr>
      <w:tr w:rsidR="00F173DD" w:rsidRPr="00F173DD" w14:paraId="085879EA" w14:textId="77777777" w:rsidTr="00DF5EE1">
        <w:trPr>
          <w:trHeight w:val="255"/>
        </w:trPr>
        <w:tc>
          <w:tcPr>
            <w:tcW w:w="4402" w:type="dxa"/>
          </w:tcPr>
          <w:p w14:paraId="05D716C5" w14:textId="77777777" w:rsidR="00F173DD" w:rsidRPr="00F173DD" w:rsidRDefault="00F173DD" w:rsidP="00DF5EE1">
            <w:pPr>
              <w:rPr>
                <w:sz w:val="20"/>
                <w:szCs w:val="20"/>
              </w:rPr>
            </w:pPr>
            <w:r w:rsidRPr="00F173DD">
              <w:rPr>
                <w:sz w:val="20"/>
                <w:szCs w:val="20"/>
              </w:rPr>
              <w:t>Verblijf buitenland/Adres buitenland 2</w:t>
            </w:r>
          </w:p>
        </w:tc>
        <w:tc>
          <w:tcPr>
            <w:tcW w:w="4658" w:type="dxa"/>
            <w:noWrap/>
          </w:tcPr>
          <w:p w14:paraId="279132D9" w14:textId="77777777" w:rsidR="00F173DD" w:rsidRPr="00F173DD" w:rsidRDefault="00F173DD" w:rsidP="00DF5EE1">
            <w:pPr>
              <w:rPr>
                <w:sz w:val="20"/>
                <w:szCs w:val="20"/>
              </w:rPr>
            </w:pPr>
            <w:r w:rsidRPr="00F173DD">
              <w:rPr>
                <w:sz w:val="20"/>
                <w:szCs w:val="20"/>
              </w:rPr>
              <w:t>NPS/sub.verblijfBuitenland/sub.adresBuitenland2</w:t>
            </w:r>
          </w:p>
        </w:tc>
      </w:tr>
      <w:tr w:rsidR="00F173DD" w:rsidRPr="00F173DD" w14:paraId="56B88F03" w14:textId="77777777" w:rsidTr="00DF5EE1">
        <w:trPr>
          <w:trHeight w:val="255"/>
        </w:trPr>
        <w:tc>
          <w:tcPr>
            <w:tcW w:w="4402" w:type="dxa"/>
          </w:tcPr>
          <w:p w14:paraId="4549B9A2" w14:textId="77777777" w:rsidR="00F173DD" w:rsidRPr="00F173DD" w:rsidRDefault="00F173DD" w:rsidP="00DF5EE1">
            <w:pPr>
              <w:rPr>
                <w:sz w:val="20"/>
                <w:szCs w:val="20"/>
              </w:rPr>
            </w:pPr>
            <w:r w:rsidRPr="00F173DD">
              <w:rPr>
                <w:sz w:val="20"/>
                <w:szCs w:val="20"/>
              </w:rPr>
              <w:t>Verblijf buitenland/Adres buitenland 3</w:t>
            </w:r>
          </w:p>
        </w:tc>
        <w:tc>
          <w:tcPr>
            <w:tcW w:w="4658" w:type="dxa"/>
            <w:noWrap/>
          </w:tcPr>
          <w:p w14:paraId="38635B76" w14:textId="77777777" w:rsidR="00F173DD" w:rsidRPr="00F173DD" w:rsidRDefault="00F173DD" w:rsidP="00DF5EE1">
            <w:pPr>
              <w:rPr>
                <w:sz w:val="20"/>
                <w:szCs w:val="20"/>
              </w:rPr>
            </w:pPr>
            <w:r w:rsidRPr="00F173DD">
              <w:rPr>
                <w:sz w:val="20"/>
                <w:szCs w:val="20"/>
              </w:rPr>
              <w:t>NPS/sub.verblijfBuitenland/sub.adresBuitenland3</w:t>
            </w:r>
          </w:p>
        </w:tc>
      </w:tr>
    </w:tbl>
    <w:p w14:paraId="01535B6F" w14:textId="77777777" w:rsidR="00F173DD" w:rsidRPr="00F173DD" w:rsidRDefault="00F173DD" w:rsidP="00F173DD">
      <w:pPr>
        <w:rPr>
          <w:sz w:val="20"/>
          <w:szCs w:val="20"/>
        </w:rPr>
      </w:pPr>
    </w:p>
    <w:p w14:paraId="75E74FAB" w14:textId="77777777" w:rsidR="00F173DD" w:rsidRDefault="00F173DD" w:rsidP="00F173DD">
      <w:pPr>
        <w:rPr>
          <w:sz w:val="20"/>
          <w:szCs w:val="20"/>
        </w:rPr>
      </w:pPr>
      <w:r w:rsidRPr="00F173DD">
        <w:rPr>
          <w:sz w:val="20"/>
          <w:szCs w:val="20"/>
        </w:rPr>
        <w:t>Ouder</w:t>
      </w:r>
    </w:p>
    <w:tbl>
      <w:tblPr>
        <w:tblStyle w:val="Tabelraster"/>
        <w:tblW w:w="0" w:type="auto"/>
        <w:tblLook w:val="04A0" w:firstRow="1" w:lastRow="0" w:firstColumn="1" w:lastColumn="0" w:noHBand="0" w:noVBand="1"/>
      </w:tblPr>
      <w:tblGrid>
        <w:gridCol w:w="2146"/>
        <w:gridCol w:w="6916"/>
      </w:tblGrid>
      <w:tr w:rsidR="00F173DD" w:rsidRPr="00F173DD" w14:paraId="3363E6D0" w14:textId="77777777" w:rsidTr="00F173DD">
        <w:trPr>
          <w:trHeight w:val="255"/>
        </w:trPr>
        <w:tc>
          <w:tcPr>
            <w:tcW w:w="2146" w:type="dxa"/>
          </w:tcPr>
          <w:p w14:paraId="3D4370C4" w14:textId="77777777" w:rsidR="00F173DD" w:rsidRPr="00F173DD" w:rsidRDefault="00F173DD" w:rsidP="00DF5EE1">
            <w:pPr>
              <w:rPr>
                <w:b/>
                <w:sz w:val="20"/>
                <w:szCs w:val="20"/>
              </w:rPr>
            </w:pPr>
            <w:r w:rsidRPr="00F173DD">
              <w:rPr>
                <w:b/>
                <w:sz w:val="20"/>
                <w:szCs w:val="20"/>
              </w:rPr>
              <w:t>Attribuut</w:t>
            </w:r>
          </w:p>
        </w:tc>
        <w:tc>
          <w:tcPr>
            <w:tcW w:w="6916" w:type="dxa"/>
            <w:noWrap/>
          </w:tcPr>
          <w:p w14:paraId="5F49F5B4"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7B13AE81" w14:textId="77777777" w:rsidTr="00F173DD">
        <w:trPr>
          <w:trHeight w:val="255"/>
        </w:trPr>
        <w:tc>
          <w:tcPr>
            <w:tcW w:w="2146" w:type="dxa"/>
          </w:tcPr>
          <w:p w14:paraId="45E8429E" w14:textId="77777777" w:rsidR="00F173DD" w:rsidRPr="00F173DD" w:rsidRDefault="00F173DD" w:rsidP="00DF5EE1">
            <w:pPr>
              <w:rPr>
                <w:sz w:val="20"/>
                <w:szCs w:val="20"/>
              </w:rPr>
            </w:pPr>
            <w:r w:rsidRPr="00F173DD">
              <w:rPr>
                <w:sz w:val="20"/>
                <w:szCs w:val="20"/>
              </w:rPr>
              <w:t>Burgerservicenummer</w:t>
            </w:r>
          </w:p>
        </w:tc>
        <w:tc>
          <w:tcPr>
            <w:tcW w:w="6916" w:type="dxa"/>
            <w:noWrap/>
            <w:hideMark/>
          </w:tcPr>
          <w:p w14:paraId="7A507133" w14:textId="77777777" w:rsidR="00F173DD" w:rsidRPr="00F173DD" w:rsidRDefault="00F173DD" w:rsidP="00DF5EE1">
            <w:pPr>
              <w:rPr>
                <w:sz w:val="20"/>
                <w:szCs w:val="20"/>
              </w:rPr>
            </w:pPr>
            <w:r w:rsidRPr="00F173DD">
              <w:rPr>
                <w:sz w:val="20"/>
                <w:szCs w:val="20"/>
              </w:rPr>
              <w:t>NPS/inp.heeftAlsOuders/gerelateerde/inp.bsn</w:t>
            </w:r>
          </w:p>
        </w:tc>
      </w:tr>
      <w:tr w:rsidR="00F173DD" w:rsidRPr="00F173DD" w14:paraId="53BC3367" w14:textId="77777777" w:rsidTr="00F173DD">
        <w:trPr>
          <w:trHeight w:val="255"/>
        </w:trPr>
        <w:tc>
          <w:tcPr>
            <w:tcW w:w="2146" w:type="dxa"/>
          </w:tcPr>
          <w:p w14:paraId="3D1A8A2B" w14:textId="77777777" w:rsidR="00F173DD" w:rsidRPr="00F173DD" w:rsidRDefault="00F173DD" w:rsidP="00DF5EE1">
            <w:pPr>
              <w:rPr>
                <w:sz w:val="20"/>
                <w:szCs w:val="20"/>
              </w:rPr>
            </w:pPr>
            <w:r w:rsidRPr="00F173DD">
              <w:rPr>
                <w:sz w:val="20"/>
                <w:szCs w:val="20"/>
              </w:rPr>
              <w:t>Geslachtsnaam</w:t>
            </w:r>
          </w:p>
        </w:tc>
        <w:tc>
          <w:tcPr>
            <w:tcW w:w="6916" w:type="dxa"/>
            <w:noWrap/>
            <w:hideMark/>
          </w:tcPr>
          <w:p w14:paraId="3E335E7A" w14:textId="77777777" w:rsidR="00F173DD" w:rsidRPr="00F173DD" w:rsidRDefault="00F173DD" w:rsidP="00DF5EE1">
            <w:pPr>
              <w:rPr>
                <w:sz w:val="20"/>
                <w:szCs w:val="20"/>
              </w:rPr>
            </w:pPr>
            <w:r w:rsidRPr="00F173DD">
              <w:rPr>
                <w:sz w:val="20"/>
                <w:szCs w:val="20"/>
              </w:rPr>
              <w:t>NPS/inp.heeftAlsOuders/gerelateerde/geslachtsnaam</w:t>
            </w:r>
          </w:p>
        </w:tc>
      </w:tr>
      <w:tr w:rsidR="00F173DD" w:rsidRPr="00F173DD" w14:paraId="6572E43C" w14:textId="77777777" w:rsidTr="00F173DD">
        <w:trPr>
          <w:trHeight w:val="255"/>
        </w:trPr>
        <w:tc>
          <w:tcPr>
            <w:tcW w:w="2146" w:type="dxa"/>
          </w:tcPr>
          <w:p w14:paraId="760CE263" w14:textId="77777777" w:rsidR="00F173DD" w:rsidRPr="00F173DD" w:rsidRDefault="00F173DD" w:rsidP="00DF5EE1">
            <w:pPr>
              <w:rPr>
                <w:sz w:val="20"/>
                <w:szCs w:val="20"/>
              </w:rPr>
            </w:pPr>
            <w:r w:rsidRPr="00F173DD">
              <w:rPr>
                <w:sz w:val="20"/>
                <w:szCs w:val="20"/>
              </w:rPr>
              <w:t>Voorvoegsels geslachtsnaam</w:t>
            </w:r>
          </w:p>
        </w:tc>
        <w:tc>
          <w:tcPr>
            <w:tcW w:w="6916" w:type="dxa"/>
            <w:noWrap/>
            <w:hideMark/>
          </w:tcPr>
          <w:p w14:paraId="6755E659" w14:textId="77777777" w:rsidR="00F173DD" w:rsidRPr="00F173DD" w:rsidRDefault="00F173DD" w:rsidP="00DF5EE1">
            <w:pPr>
              <w:rPr>
                <w:sz w:val="20"/>
                <w:szCs w:val="20"/>
              </w:rPr>
            </w:pPr>
            <w:r w:rsidRPr="00F173DD">
              <w:rPr>
                <w:sz w:val="20"/>
                <w:szCs w:val="20"/>
              </w:rPr>
              <w:t>NPS/inp.heeftAlsOuders/gerelateerde/voorvoegselGeslachtsnaam</w:t>
            </w:r>
          </w:p>
        </w:tc>
      </w:tr>
      <w:tr w:rsidR="00F173DD" w:rsidRPr="00F173DD" w14:paraId="4FB07977" w14:textId="77777777" w:rsidTr="00F173DD">
        <w:trPr>
          <w:trHeight w:val="299"/>
        </w:trPr>
        <w:tc>
          <w:tcPr>
            <w:tcW w:w="2146" w:type="dxa"/>
          </w:tcPr>
          <w:p w14:paraId="03AAADF6" w14:textId="77777777" w:rsidR="00F173DD" w:rsidRPr="00F173DD" w:rsidRDefault="00F173DD" w:rsidP="00DF5EE1">
            <w:pPr>
              <w:rPr>
                <w:sz w:val="20"/>
                <w:szCs w:val="20"/>
              </w:rPr>
            </w:pPr>
            <w:r w:rsidRPr="00F173DD">
              <w:rPr>
                <w:sz w:val="20"/>
                <w:szCs w:val="20"/>
              </w:rPr>
              <w:t>Voorletters</w:t>
            </w:r>
          </w:p>
        </w:tc>
        <w:tc>
          <w:tcPr>
            <w:tcW w:w="6916" w:type="dxa"/>
            <w:noWrap/>
            <w:hideMark/>
          </w:tcPr>
          <w:p w14:paraId="45E079E1" w14:textId="77777777" w:rsidR="00F173DD" w:rsidRPr="00F173DD" w:rsidRDefault="00F173DD" w:rsidP="00DF5EE1">
            <w:pPr>
              <w:rPr>
                <w:sz w:val="20"/>
                <w:szCs w:val="20"/>
              </w:rPr>
            </w:pPr>
            <w:r w:rsidRPr="00F173DD">
              <w:rPr>
                <w:sz w:val="20"/>
                <w:szCs w:val="20"/>
              </w:rPr>
              <w:t>NPS/inp.heeftAlsOuders/gerelateerde/voorletters</w:t>
            </w:r>
          </w:p>
        </w:tc>
      </w:tr>
      <w:tr w:rsidR="00F173DD" w:rsidRPr="00F173DD" w14:paraId="6894A901" w14:textId="77777777" w:rsidTr="00F173DD">
        <w:trPr>
          <w:trHeight w:val="255"/>
        </w:trPr>
        <w:tc>
          <w:tcPr>
            <w:tcW w:w="2146" w:type="dxa"/>
          </w:tcPr>
          <w:p w14:paraId="4030A412" w14:textId="77777777" w:rsidR="00F173DD" w:rsidRPr="00F173DD" w:rsidRDefault="00F173DD" w:rsidP="00DF5EE1">
            <w:pPr>
              <w:rPr>
                <w:sz w:val="20"/>
                <w:szCs w:val="20"/>
              </w:rPr>
            </w:pPr>
            <w:r w:rsidRPr="00F173DD">
              <w:rPr>
                <w:sz w:val="20"/>
                <w:szCs w:val="20"/>
              </w:rPr>
              <w:t>Voornamen</w:t>
            </w:r>
          </w:p>
        </w:tc>
        <w:tc>
          <w:tcPr>
            <w:tcW w:w="6916" w:type="dxa"/>
            <w:noWrap/>
            <w:hideMark/>
          </w:tcPr>
          <w:p w14:paraId="25131836" w14:textId="77777777" w:rsidR="00F173DD" w:rsidRPr="00F173DD" w:rsidRDefault="00F173DD" w:rsidP="00DF5EE1">
            <w:pPr>
              <w:rPr>
                <w:sz w:val="20"/>
                <w:szCs w:val="20"/>
              </w:rPr>
            </w:pPr>
            <w:r w:rsidRPr="00F173DD">
              <w:rPr>
                <w:sz w:val="20"/>
                <w:szCs w:val="20"/>
              </w:rPr>
              <w:t>NPS/inp.heeftAlsOuders/gerelateerde/voornamen</w:t>
            </w:r>
          </w:p>
        </w:tc>
      </w:tr>
      <w:tr w:rsidR="00F173DD" w:rsidRPr="00F173DD" w14:paraId="191D11AC" w14:textId="77777777" w:rsidTr="00F173DD">
        <w:trPr>
          <w:trHeight w:val="255"/>
        </w:trPr>
        <w:tc>
          <w:tcPr>
            <w:tcW w:w="2146" w:type="dxa"/>
          </w:tcPr>
          <w:p w14:paraId="2A247FF4" w14:textId="77777777" w:rsidR="00F173DD" w:rsidRPr="00F173DD" w:rsidRDefault="00F173DD" w:rsidP="00DF5EE1">
            <w:pPr>
              <w:rPr>
                <w:sz w:val="20"/>
                <w:szCs w:val="20"/>
              </w:rPr>
            </w:pPr>
            <w:r w:rsidRPr="00F173DD">
              <w:rPr>
                <w:sz w:val="20"/>
                <w:szCs w:val="20"/>
              </w:rPr>
              <w:t>Geslachtsaanduiding</w:t>
            </w:r>
          </w:p>
        </w:tc>
        <w:tc>
          <w:tcPr>
            <w:tcW w:w="6916" w:type="dxa"/>
            <w:noWrap/>
            <w:hideMark/>
          </w:tcPr>
          <w:p w14:paraId="554D7F64" w14:textId="77777777" w:rsidR="00F173DD" w:rsidRPr="00F173DD" w:rsidRDefault="00F173DD" w:rsidP="00DF5EE1">
            <w:pPr>
              <w:rPr>
                <w:sz w:val="20"/>
                <w:szCs w:val="20"/>
              </w:rPr>
            </w:pPr>
            <w:r w:rsidRPr="00F173DD">
              <w:rPr>
                <w:sz w:val="20"/>
                <w:szCs w:val="20"/>
              </w:rPr>
              <w:t>NPS/inp.heeftAlsOuders/gerelateerde/geslachtsaanduiding</w:t>
            </w:r>
          </w:p>
        </w:tc>
      </w:tr>
      <w:tr w:rsidR="00F173DD" w:rsidRPr="00F173DD" w14:paraId="0F5323BF" w14:textId="77777777" w:rsidTr="00F173DD">
        <w:trPr>
          <w:trHeight w:val="255"/>
        </w:trPr>
        <w:tc>
          <w:tcPr>
            <w:tcW w:w="2146" w:type="dxa"/>
          </w:tcPr>
          <w:p w14:paraId="0B3BAE02" w14:textId="77777777" w:rsidR="00F173DD" w:rsidRPr="00F173DD" w:rsidRDefault="00F173DD" w:rsidP="00DF5EE1">
            <w:pPr>
              <w:rPr>
                <w:sz w:val="20"/>
                <w:szCs w:val="20"/>
              </w:rPr>
            </w:pPr>
            <w:r w:rsidRPr="00F173DD">
              <w:rPr>
                <w:sz w:val="20"/>
                <w:szCs w:val="20"/>
              </w:rPr>
              <w:t>Geboortedatum</w:t>
            </w:r>
          </w:p>
        </w:tc>
        <w:tc>
          <w:tcPr>
            <w:tcW w:w="6916" w:type="dxa"/>
            <w:noWrap/>
            <w:hideMark/>
          </w:tcPr>
          <w:p w14:paraId="0B8F30E3" w14:textId="77777777" w:rsidR="00F173DD" w:rsidRPr="00F173DD" w:rsidRDefault="00F173DD" w:rsidP="00DF5EE1">
            <w:pPr>
              <w:rPr>
                <w:sz w:val="20"/>
                <w:szCs w:val="20"/>
              </w:rPr>
            </w:pPr>
            <w:r w:rsidRPr="00F173DD">
              <w:rPr>
                <w:sz w:val="20"/>
                <w:szCs w:val="20"/>
              </w:rPr>
              <w:t>NPS/inp.heeftAlsOuders/gerelateerde/geboortedatum</w:t>
            </w:r>
          </w:p>
        </w:tc>
      </w:tr>
      <w:tr w:rsidR="00F173DD" w:rsidRPr="00F173DD" w14:paraId="18F2BFF4" w14:textId="77777777" w:rsidTr="00F173DD">
        <w:trPr>
          <w:trHeight w:val="255"/>
        </w:trPr>
        <w:tc>
          <w:tcPr>
            <w:tcW w:w="2146" w:type="dxa"/>
          </w:tcPr>
          <w:p w14:paraId="038F2178" w14:textId="77777777" w:rsidR="00F173DD" w:rsidRPr="00F173DD" w:rsidRDefault="00F173DD" w:rsidP="00DF5EE1">
            <w:pPr>
              <w:rPr>
                <w:sz w:val="20"/>
                <w:szCs w:val="20"/>
              </w:rPr>
            </w:pPr>
            <w:r w:rsidRPr="00F173DD">
              <w:rPr>
                <w:sz w:val="20"/>
                <w:szCs w:val="20"/>
              </w:rPr>
              <w:t>Woonplaatsnaam</w:t>
            </w:r>
          </w:p>
        </w:tc>
        <w:tc>
          <w:tcPr>
            <w:tcW w:w="6916" w:type="dxa"/>
            <w:noWrap/>
          </w:tcPr>
          <w:p w14:paraId="2503AC39" w14:textId="77777777" w:rsidR="00F173DD" w:rsidRPr="00F173DD" w:rsidRDefault="00F173DD" w:rsidP="00DF5EE1">
            <w:pPr>
              <w:rPr>
                <w:sz w:val="20"/>
                <w:szCs w:val="20"/>
              </w:rPr>
            </w:pPr>
            <w:r w:rsidRPr="00F173DD">
              <w:rPr>
                <w:sz w:val="20"/>
                <w:szCs w:val="20"/>
              </w:rPr>
              <w:t>NPS/inp.heeftAlsOuders/gerelateerde/verblijfsadres/wpl.woonplaatsnaam</w:t>
            </w:r>
          </w:p>
        </w:tc>
      </w:tr>
      <w:tr w:rsidR="00F173DD" w:rsidRPr="00F173DD" w14:paraId="1B10B622" w14:textId="77777777" w:rsidTr="00F173DD">
        <w:trPr>
          <w:trHeight w:val="255"/>
        </w:trPr>
        <w:tc>
          <w:tcPr>
            <w:tcW w:w="2146" w:type="dxa"/>
          </w:tcPr>
          <w:p w14:paraId="33BAC4CA" w14:textId="77777777" w:rsidR="00F173DD" w:rsidRPr="00F173DD" w:rsidRDefault="00F173DD" w:rsidP="00DF5EE1">
            <w:pPr>
              <w:rPr>
                <w:sz w:val="20"/>
                <w:szCs w:val="20"/>
              </w:rPr>
            </w:pPr>
            <w:r w:rsidRPr="00F173DD">
              <w:rPr>
                <w:sz w:val="20"/>
                <w:szCs w:val="20"/>
              </w:rPr>
              <w:t>Openbare ruimte naam</w:t>
            </w:r>
          </w:p>
        </w:tc>
        <w:tc>
          <w:tcPr>
            <w:tcW w:w="6916" w:type="dxa"/>
            <w:noWrap/>
          </w:tcPr>
          <w:p w14:paraId="1F1C485C" w14:textId="77777777" w:rsidR="00F173DD" w:rsidRPr="00F173DD" w:rsidRDefault="00F173DD" w:rsidP="00DF5EE1">
            <w:pPr>
              <w:rPr>
                <w:sz w:val="20"/>
                <w:szCs w:val="20"/>
              </w:rPr>
            </w:pPr>
            <w:r w:rsidRPr="00F173DD">
              <w:rPr>
                <w:sz w:val="20"/>
                <w:szCs w:val="20"/>
              </w:rPr>
              <w:t>NPS/inp.heeftAlsOuders/gerelateerde/verblijfsadres/gor.openbareRuimteNaam</w:t>
            </w:r>
          </w:p>
        </w:tc>
      </w:tr>
      <w:tr w:rsidR="00F173DD" w:rsidRPr="00F173DD" w14:paraId="067632CF" w14:textId="77777777" w:rsidTr="00F173DD">
        <w:trPr>
          <w:trHeight w:val="255"/>
        </w:trPr>
        <w:tc>
          <w:tcPr>
            <w:tcW w:w="2146" w:type="dxa"/>
          </w:tcPr>
          <w:p w14:paraId="6B27FF7B" w14:textId="77777777" w:rsidR="00F173DD" w:rsidRPr="00F173DD" w:rsidRDefault="00F173DD" w:rsidP="00DF5EE1">
            <w:pPr>
              <w:rPr>
                <w:sz w:val="20"/>
                <w:szCs w:val="20"/>
              </w:rPr>
            </w:pPr>
            <w:r w:rsidRPr="00F173DD">
              <w:rPr>
                <w:sz w:val="20"/>
                <w:szCs w:val="20"/>
              </w:rPr>
              <w:t>Postcode</w:t>
            </w:r>
          </w:p>
        </w:tc>
        <w:tc>
          <w:tcPr>
            <w:tcW w:w="6916" w:type="dxa"/>
            <w:noWrap/>
          </w:tcPr>
          <w:p w14:paraId="7880F64F" w14:textId="77777777" w:rsidR="00F173DD" w:rsidRPr="00F173DD" w:rsidRDefault="00F173DD" w:rsidP="00DF5EE1">
            <w:pPr>
              <w:rPr>
                <w:sz w:val="20"/>
                <w:szCs w:val="20"/>
              </w:rPr>
            </w:pPr>
            <w:r w:rsidRPr="00F173DD">
              <w:rPr>
                <w:sz w:val="20"/>
                <w:szCs w:val="20"/>
              </w:rPr>
              <w:t>NPS/inp.heeftAlsOuders/gerelateerde/verblijfsadres/aoa.postcode</w:t>
            </w:r>
          </w:p>
        </w:tc>
      </w:tr>
      <w:tr w:rsidR="00F173DD" w:rsidRPr="00F173DD" w14:paraId="50236079" w14:textId="77777777" w:rsidTr="00F173DD">
        <w:trPr>
          <w:trHeight w:val="255"/>
        </w:trPr>
        <w:tc>
          <w:tcPr>
            <w:tcW w:w="2146" w:type="dxa"/>
          </w:tcPr>
          <w:p w14:paraId="7F87D748" w14:textId="77777777" w:rsidR="00F173DD" w:rsidRPr="00F173DD" w:rsidRDefault="00F173DD" w:rsidP="00DF5EE1">
            <w:pPr>
              <w:rPr>
                <w:sz w:val="20"/>
                <w:szCs w:val="20"/>
              </w:rPr>
            </w:pPr>
            <w:r w:rsidRPr="00F173DD">
              <w:rPr>
                <w:sz w:val="20"/>
                <w:szCs w:val="20"/>
              </w:rPr>
              <w:t>Huisnummer</w:t>
            </w:r>
          </w:p>
        </w:tc>
        <w:tc>
          <w:tcPr>
            <w:tcW w:w="6916" w:type="dxa"/>
            <w:noWrap/>
          </w:tcPr>
          <w:p w14:paraId="195AEC2E" w14:textId="77777777" w:rsidR="00F173DD" w:rsidRPr="00F173DD" w:rsidRDefault="00F173DD" w:rsidP="00DF5EE1">
            <w:pPr>
              <w:rPr>
                <w:sz w:val="20"/>
                <w:szCs w:val="20"/>
              </w:rPr>
            </w:pPr>
            <w:r w:rsidRPr="00F173DD">
              <w:rPr>
                <w:sz w:val="20"/>
                <w:szCs w:val="20"/>
              </w:rPr>
              <w:t>NPS/inp.heeftAlsOuders/gerelateerde/verblijfsadres/aoa.huisnummer</w:t>
            </w:r>
          </w:p>
        </w:tc>
      </w:tr>
      <w:tr w:rsidR="00F173DD" w:rsidRPr="00F173DD" w14:paraId="4116C1DE" w14:textId="77777777" w:rsidTr="00F173DD">
        <w:trPr>
          <w:trHeight w:val="255"/>
        </w:trPr>
        <w:tc>
          <w:tcPr>
            <w:tcW w:w="2146" w:type="dxa"/>
          </w:tcPr>
          <w:p w14:paraId="7838F1E6" w14:textId="77777777" w:rsidR="00F173DD" w:rsidRPr="00F173DD" w:rsidRDefault="00F173DD" w:rsidP="00DF5EE1">
            <w:pPr>
              <w:rPr>
                <w:sz w:val="20"/>
                <w:szCs w:val="20"/>
              </w:rPr>
            </w:pPr>
            <w:r w:rsidRPr="00F173DD">
              <w:rPr>
                <w:sz w:val="20"/>
                <w:szCs w:val="20"/>
              </w:rPr>
              <w:t>Huisletter</w:t>
            </w:r>
          </w:p>
        </w:tc>
        <w:tc>
          <w:tcPr>
            <w:tcW w:w="6916" w:type="dxa"/>
            <w:noWrap/>
          </w:tcPr>
          <w:p w14:paraId="3BA4ECA1" w14:textId="77777777" w:rsidR="00F173DD" w:rsidRPr="00F173DD" w:rsidRDefault="00F173DD" w:rsidP="00DF5EE1">
            <w:pPr>
              <w:rPr>
                <w:sz w:val="20"/>
                <w:szCs w:val="20"/>
              </w:rPr>
            </w:pPr>
            <w:r w:rsidRPr="00F173DD">
              <w:rPr>
                <w:sz w:val="20"/>
                <w:szCs w:val="20"/>
              </w:rPr>
              <w:t>NPS/inp.heeftAlsOuders/gerelateerde/verblijfsadres/aoa.huisletter</w:t>
            </w:r>
          </w:p>
        </w:tc>
      </w:tr>
      <w:tr w:rsidR="00F173DD" w:rsidRPr="00F173DD" w14:paraId="0D34AA78" w14:textId="77777777" w:rsidTr="00F173DD">
        <w:trPr>
          <w:trHeight w:val="255"/>
        </w:trPr>
        <w:tc>
          <w:tcPr>
            <w:tcW w:w="2146" w:type="dxa"/>
          </w:tcPr>
          <w:p w14:paraId="21183246" w14:textId="77777777" w:rsidR="00F173DD" w:rsidRPr="00F173DD" w:rsidRDefault="00F173DD" w:rsidP="00DF5EE1">
            <w:pPr>
              <w:rPr>
                <w:sz w:val="20"/>
                <w:szCs w:val="20"/>
              </w:rPr>
            </w:pPr>
            <w:r w:rsidRPr="00F173DD">
              <w:rPr>
                <w:sz w:val="20"/>
                <w:szCs w:val="20"/>
              </w:rPr>
              <w:t>Huisnummertoevoeging</w:t>
            </w:r>
          </w:p>
        </w:tc>
        <w:tc>
          <w:tcPr>
            <w:tcW w:w="6916" w:type="dxa"/>
            <w:noWrap/>
          </w:tcPr>
          <w:p w14:paraId="384D6BFD" w14:textId="77777777" w:rsidR="00F173DD" w:rsidRPr="00F173DD" w:rsidRDefault="00F173DD" w:rsidP="00DF5EE1">
            <w:pPr>
              <w:rPr>
                <w:sz w:val="20"/>
                <w:szCs w:val="20"/>
              </w:rPr>
            </w:pPr>
            <w:r w:rsidRPr="00F173DD">
              <w:rPr>
                <w:sz w:val="20"/>
                <w:szCs w:val="20"/>
              </w:rPr>
              <w:t>NPS/inp.heeftAlsOuders/gerelateerde/verblijfsadres/aoa.huisnummertoevoeging</w:t>
            </w:r>
          </w:p>
        </w:tc>
      </w:tr>
      <w:tr w:rsidR="00F173DD" w:rsidRPr="00F173DD" w14:paraId="2F4EAE3D" w14:textId="77777777" w:rsidTr="00F173DD">
        <w:trPr>
          <w:trHeight w:val="255"/>
        </w:trPr>
        <w:tc>
          <w:tcPr>
            <w:tcW w:w="2146" w:type="dxa"/>
          </w:tcPr>
          <w:p w14:paraId="387C841A" w14:textId="77777777" w:rsidR="00F173DD" w:rsidRPr="00F173DD" w:rsidRDefault="00F173DD" w:rsidP="00DF5EE1">
            <w:pPr>
              <w:rPr>
                <w:i/>
                <w:sz w:val="20"/>
                <w:szCs w:val="20"/>
              </w:rPr>
            </w:pPr>
            <w:r w:rsidRPr="00F173DD">
              <w:rPr>
                <w:i/>
                <w:sz w:val="20"/>
                <w:szCs w:val="20"/>
              </w:rPr>
              <w:t>Niet in RSGB</w:t>
            </w:r>
          </w:p>
        </w:tc>
        <w:tc>
          <w:tcPr>
            <w:tcW w:w="6916" w:type="dxa"/>
            <w:noWrap/>
          </w:tcPr>
          <w:p w14:paraId="1BE4B05D" w14:textId="77777777" w:rsidR="00F173DD" w:rsidRPr="00F173DD" w:rsidRDefault="00F173DD" w:rsidP="00DF5EE1">
            <w:pPr>
              <w:rPr>
                <w:sz w:val="20"/>
                <w:szCs w:val="20"/>
              </w:rPr>
            </w:pPr>
            <w:r w:rsidRPr="00F173DD">
              <w:rPr>
                <w:sz w:val="20"/>
                <w:szCs w:val="20"/>
              </w:rPr>
              <w:t>NPS/inp.heeftAlsOuders/gerelateerde/verblijfsadres/aoa. NPS/aanduidingBijHuisnummer</w:t>
            </w:r>
          </w:p>
        </w:tc>
      </w:tr>
      <w:tr w:rsidR="00F173DD" w:rsidRPr="00F173DD" w14:paraId="4D4C3CFB" w14:textId="77777777" w:rsidTr="00F173DD">
        <w:trPr>
          <w:trHeight w:val="255"/>
        </w:trPr>
        <w:tc>
          <w:tcPr>
            <w:tcW w:w="2146" w:type="dxa"/>
          </w:tcPr>
          <w:p w14:paraId="787F1474" w14:textId="77777777" w:rsidR="00F173DD" w:rsidRPr="00F173DD" w:rsidRDefault="00F173DD" w:rsidP="00DF5EE1">
            <w:pPr>
              <w:rPr>
                <w:sz w:val="20"/>
                <w:szCs w:val="20"/>
              </w:rPr>
            </w:pPr>
            <w:r w:rsidRPr="00F173DD">
              <w:rPr>
                <w:sz w:val="20"/>
                <w:szCs w:val="20"/>
              </w:rPr>
              <w:t>Landcode</w:t>
            </w:r>
          </w:p>
        </w:tc>
        <w:tc>
          <w:tcPr>
            <w:tcW w:w="6916" w:type="dxa"/>
            <w:noWrap/>
          </w:tcPr>
          <w:p w14:paraId="3E408C1E" w14:textId="77777777" w:rsidR="00F173DD" w:rsidRPr="00F173DD" w:rsidRDefault="00F173DD" w:rsidP="00DF5EE1">
            <w:pPr>
              <w:rPr>
                <w:sz w:val="20"/>
                <w:szCs w:val="20"/>
              </w:rPr>
            </w:pPr>
            <w:r w:rsidRPr="00F173DD">
              <w:rPr>
                <w:sz w:val="20"/>
                <w:szCs w:val="20"/>
              </w:rPr>
              <w:t>NPS/inp.heeftAlsOuders/gerelateerde/sub.verblijfBuitenland/lnd.landcode</w:t>
            </w:r>
          </w:p>
        </w:tc>
      </w:tr>
      <w:tr w:rsidR="00F173DD" w:rsidRPr="00F173DD" w14:paraId="206F6199" w14:textId="77777777" w:rsidTr="00F173DD">
        <w:trPr>
          <w:trHeight w:val="255"/>
        </w:trPr>
        <w:tc>
          <w:tcPr>
            <w:tcW w:w="2146" w:type="dxa"/>
          </w:tcPr>
          <w:p w14:paraId="00CC3A1C" w14:textId="77777777" w:rsidR="00F173DD" w:rsidRPr="00F173DD" w:rsidRDefault="00F173DD" w:rsidP="00DF5EE1">
            <w:pPr>
              <w:rPr>
                <w:sz w:val="20"/>
                <w:szCs w:val="20"/>
              </w:rPr>
            </w:pPr>
            <w:r w:rsidRPr="00F173DD">
              <w:rPr>
                <w:sz w:val="20"/>
                <w:szCs w:val="20"/>
              </w:rPr>
              <w:lastRenderedPageBreak/>
              <w:t>Landnaam</w:t>
            </w:r>
          </w:p>
        </w:tc>
        <w:tc>
          <w:tcPr>
            <w:tcW w:w="6916" w:type="dxa"/>
            <w:noWrap/>
          </w:tcPr>
          <w:p w14:paraId="35DDFE3E" w14:textId="77777777" w:rsidR="00F173DD" w:rsidRPr="00F173DD" w:rsidRDefault="00F173DD" w:rsidP="00DF5EE1">
            <w:pPr>
              <w:rPr>
                <w:sz w:val="20"/>
                <w:szCs w:val="20"/>
              </w:rPr>
            </w:pPr>
            <w:r w:rsidRPr="00F173DD">
              <w:rPr>
                <w:sz w:val="20"/>
                <w:szCs w:val="20"/>
              </w:rPr>
              <w:t>NPS/inp.heeftAlsOuders/gerelateerde/sub.verblijfBuitenland/lnd.landnaam</w:t>
            </w:r>
          </w:p>
        </w:tc>
      </w:tr>
      <w:tr w:rsidR="00F173DD" w:rsidRPr="00F173DD" w14:paraId="704E9909" w14:textId="77777777" w:rsidTr="00F173DD">
        <w:trPr>
          <w:trHeight w:val="255"/>
        </w:trPr>
        <w:tc>
          <w:tcPr>
            <w:tcW w:w="2146" w:type="dxa"/>
          </w:tcPr>
          <w:p w14:paraId="6BFFFE0D" w14:textId="77777777" w:rsidR="00F173DD" w:rsidRPr="00F173DD" w:rsidRDefault="00F173DD" w:rsidP="00DF5EE1">
            <w:pPr>
              <w:rPr>
                <w:sz w:val="20"/>
                <w:szCs w:val="20"/>
              </w:rPr>
            </w:pPr>
            <w:r w:rsidRPr="00F173DD">
              <w:rPr>
                <w:sz w:val="20"/>
                <w:szCs w:val="20"/>
              </w:rPr>
              <w:t>Verblijf buitenland/Adres buitenland 1</w:t>
            </w:r>
          </w:p>
        </w:tc>
        <w:tc>
          <w:tcPr>
            <w:tcW w:w="6916" w:type="dxa"/>
            <w:noWrap/>
          </w:tcPr>
          <w:p w14:paraId="56C21FE6" w14:textId="77777777" w:rsidR="00F173DD" w:rsidRPr="00F173DD" w:rsidRDefault="00F173DD" w:rsidP="00DF5EE1">
            <w:pPr>
              <w:rPr>
                <w:sz w:val="20"/>
                <w:szCs w:val="20"/>
              </w:rPr>
            </w:pPr>
            <w:r w:rsidRPr="00F173DD">
              <w:rPr>
                <w:sz w:val="20"/>
                <w:szCs w:val="20"/>
              </w:rPr>
              <w:t>NPS/inp.heeftAlsOuders/gerelateerde/sub.verblijfBuitenland/sub.adresBuitenland1</w:t>
            </w:r>
          </w:p>
        </w:tc>
      </w:tr>
      <w:tr w:rsidR="00F173DD" w:rsidRPr="00F173DD" w14:paraId="435F7625" w14:textId="77777777" w:rsidTr="00F173DD">
        <w:trPr>
          <w:trHeight w:val="255"/>
        </w:trPr>
        <w:tc>
          <w:tcPr>
            <w:tcW w:w="2146" w:type="dxa"/>
          </w:tcPr>
          <w:p w14:paraId="1251F059" w14:textId="77777777" w:rsidR="00F173DD" w:rsidRPr="00F173DD" w:rsidRDefault="00F173DD" w:rsidP="00DF5EE1">
            <w:pPr>
              <w:rPr>
                <w:sz w:val="20"/>
                <w:szCs w:val="20"/>
              </w:rPr>
            </w:pPr>
            <w:r w:rsidRPr="00F173DD">
              <w:rPr>
                <w:sz w:val="20"/>
                <w:szCs w:val="20"/>
              </w:rPr>
              <w:t>Verblijf buitenland/Adres buitenland 2</w:t>
            </w:r>
          </w:p>
        </w:tc>
        <w:tc>
          <w:tcPr>
            <w:tcW w:w="6916" w:type="dxa"/>
            <w:noWrap/>
          </w:tcPr>
          <w:p w14:paraId="6C7E4665" w14:textId="77777777" w:rsidR="00F173DD" w:rsidRPr="00F173DD" w:rsidRDefault="00F173DD" w:rsidP="00DF5EE1">
            <w:pPr>
              <w:rPr>
                <w:sz w:val="20"/>
                <w:szCs w:val="20"/>
              </w:rPr>
            </w:pPr>
            <w:r w:rsidRPr="00F173DD">
              <w:rPr>
                <w:sz w:val="20"/>
                <w:szCs w:val="20"/>
              </w:rPr>
              <w:t>NPS/inp.heeftAlsOuders/gerelateerde/sub.verblijfBuitenland/sub.adresBuitenland2</w:t>
            </w:r>
          </w:p>
        </w:tc>
      </w:tr>
      <w:tr w:rsidR="00F173DD" w:rsidRPr="00F173DD" w14:paraId="3C1DF378" w14:textId="77777777" w:rsidTr="00F173DD">
        <w:trPr>
          <w:trHeight w:val="255"/>
        </w:trPr>
        <w:tc>
          <w:tcPr>
            <w:tcW w:w="2146" w:type="dxa"/>
          </w:tcPr>
          <w:p w14:paraId="4044412F" w14:textId="77777777" w:rsidR="00F173DD" w:rsidRPr="00F173DD" w:rsidRDefault="00F173DD" w:rsidP="00DF5EE1">
            <w:pPr>
              <w:rPr>
                <w:sz w:val="20"/>
                <w:szCs w:val="20"/>
              </w:rPr>
            </w:pPr>
            <w:r w:rsidRPr="00F173DD">
              <w:rPr>
                <w:sz w:val="20"/>
                <w:szCs w:val="20"/>
              </w:rPr>
              <w:t>Verblijf buitenland/Adres buitenland 3</w:t>
            </w:r>
          </w:p>
        </w:tc>
        <w:tc>
          <w:tcPr>
            <w:tcW w:w="6916" w:type="dxa"/>
            <w:noWrap/>
          </w:tcPr>
          <w:p w14:paraId="15857674" w14:textId="77777777" w:rsidR="00F173DD" w:rsidRPr="00F173DD" w:rsidRDefault="00F173DD" w:rsidP="00DF5EE1">
            <w:pPr>
              <w:rPr>
                <w:sz w:val="20"/>
                <w:szCs w:val="20"/>
              </w:rPr>
            </w:pPr>
            <w:r w:rsidRPr="00F173DD">
              <w:rPr>
                <w:sz w:val="20"/>
                <w:szCs w:val="20"/>
              </w:rPr>
              <w:t>NPS/inp.heeftAlsOuders/gerelateerde/sub.verblijfBuitenland/sub.adresBuitenland3</w:t>
            </w:r>
          </w:p>
        </w:tc>
      </w:tr>
    </w:tbl>
    <w:p w14:paraId="64120654" w14:textId="77777777" w:rsidR="00F173DD" w:rsidRPr="00F173DD" w:rsidRDefault="00F173DD" w:rsidP="00F173DD">
      <w:pPr>
        <w:rPr>
          <w:sz w:val="20"/>
          <w:szCs w:val="20"/>
        </w:rPr>
      </w:pPr>
    </w:p>
    <w:p w14:paraId="2289A626" w14:textId="77777777" w:rsidR="00F173DD" w:rsidRDefault="00F173DD" w:rsidP="00F173DD">
      <w:pPr>
        <w:rPr>
          <w:sz w:val="20"/>
          <w:szCs w:val="20"/>
        </w:rPr>
      </w:pPr>
      <w:r w:rsidRPr="00F173DD">
        <w:rPr>
          <w:sz w:val="20"/>
          <w:szCs w:val="20"/>
        </w:rPr>
        <w:t>Kind</w:t>
      </w:r>
    </w:p>
    <w:tbl>
      <w:tblPr>
        <w:tblStyle w:val="Tabelraster"/>
        <w:tblW w:w="0" w:type="auto"/>
        <w:tblLook w:val="04A0" w:firstRow="1" w:lastRow="0" w:firstColumn="1" w:lastColumn="0" w:noHBand="0" w:noVBand="1"/>
      </w:tblPr>
      <w:tblGrid>
        <w:gridCol w:w="2270"/>
        <w:gridCol w:w="6792"/>
      </w:tblGrid>
      <w:tr w:rsidR="00F173DD" w:rsidRPr="00F173DD" w14:paraId="57E8F360" w14:textId="77777777" w:rsidTr="00F173DD">
        <w:trPr>
          <w:trHeight w:val="255"/>
        </w:trPr>
        <w:tc>
          <w:tcPr>
            <w:tcW w:w="2270" w:type="dxa"/>
          </w:tcPr>
          <w:p w14:paraId="36215315" w14:textId="77777777" w:rsidR="00F173DD" w:rsidRPr="00F173DD" w:rsidRDefault="00F173DD" w:rsidP="00DF5EE1">
            <w:pPr>
              <w:rPr>
                <w:b/>
                <w:sz w:val="20"/>
                <w:szCs w:val="20"/>
              </w:rPr>
            </w:pPr>
            <w:r w:rsidRPr="00F173DD">
              <w:rPr>
                <w:b/>
                <w:sz w:val="20"/>
                <w:szCs w:val="20"/>
              </w:rPr>
              <w:t>Attribuut</w:t>
            </w:r>
          </w:p>
        </w:tc>
        <w:tc>
          <w:tcPr>
            <w:tcW w:w="6792" w:type="dxa"/>
            <w:noWrap/>
          </w:tcPr>
          <w:p w14:paraId="377D2B0A"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26960078" w14:textId="77777777" w:rsidTr="00F173DD">
        <w:trPr>
          <w:trHeight w:val="255"/>
        </w:trPr>
        <w:tc>
          <w:tcPr>
            <w:tcW w:w="2270" w:type="dxa"/>
          </w:tcPr>
          <w:p w14:paraId="15B7CD49" w14:textId="77777777" w:rsidR="00F173DD" w:rsidRPr="00F173DD" w:rsidRDefault="00F173DD" w:rsidP="00DF5EE1">
            <w:pPr>
              <w:rPr>
                <w:sz w:val="20"/>
                <w:szCs w:val="20"/>
              </w:rPr>
            </w:pPr>
            <w:r w:rsidRPr="00F173DD">
              <w:rPr>
                <w:sz w:val="20"/>
                <w:szCs w:val="20"/>
              </w:rPr>
              <w:t>Burgerservicenummer</w:t>
            </w:r>
          </w:p>
        </w:tc>
        <w:tc>
          <w:tcPr>
            <w:tcW w:w="6792" w:type="dxa"/>
            <w:noWrap/>
            <w:hideMark/>
          </w:tcPr>
          <w:p w14:paraId="474B15F4" w14:textId="77777777" w:rsidR="00F173DD" w:rsidRPr="00F173DD" w:rsidRDefault="00F173DD" w:rsidP="00DF5EE1">
            <w:pPr>
              <w:rPr>
                <w:sz w:val="20"/>
                <w:szCs w:val="20"/>
              </w:rPr>
            </w:pPr>
            <w:r w:rsidRPr="00F173DD">
              <w:rPr>
                <w:sz w:val="20"/>
                <w:szCs w:val="20"/>
              </w:rPr>
              <w:t>NPS/inp.heeftAlsKind/gerelateerde/inp.bsn</w:t>
            </w:r>
          </w:p>
        </w:tc>
      </w:tr>
      <w:tr w:rsidR="00F173DD" w:rsidRPr="00F173DD" w14:paraId="25A27F33" w14:textId="77777777" w:rsidTr="00F173DD">
        <w:trPr>
          <w:trHeight w:val="255"/>
        </w:trPr>
        <w:tc>
          <w:tcPr>
            <w:tcW w:w="2270" w:type="dxa"/>
          </w:tcPr>
          <w:p w14:paraId="639CB25D" w14:textId="77777777" w:rsidR="00F173DD" w:rsidRPr="00F173DD" w:rsidRDefault="00F173DD" w:rsidP="00DF5EE1">
            <w:pPr>
              <w:rPr>
                <w:sz w:val="20"/>
                <w:szCs w:val="20"/>
              </w:rPr>
            </w:pPr>
            <w:r w:rsidRPr="00F173DD">
              <w:rPr>
                <w:sz w:val="20"/>
                <w:szCs w:val="20"/>
              </w:rPr>
              <w:t>Geslachtsnaam</w:t>
            </w:r>
          </w:p>
        </w:tc>
        <w:tc>
          <w:tcPr>
            <w:tcW w:w="6792" w:type="dxa"/>
            <w:noWrap/>
            <w:hideMark/>
          </w:tcPr>
          <w:p w14:paraId="0D739186" w14:textId="77777777" w:rsidR="00F173DD" w:rsidRPr="00F173DD" w:rsidRDefault="00F173DD" w:rsidP="00DF5EE1">
            <w:pPr>
              <w:rPr>
                <w:sz w:val="20"/>
                <w:szCs w:val="20"/>
              </w:rPr>
            </w:pPr>
            <w:r w:rsidRPr="00F173DD">
              <w:rPr>
                <w:sz w:val="20"/>
                <w:szCs w:val="20"/>
              </w:rPr>
              <w:t>NPS/inp.heeftAlsKind/gerelateerde/geslachtsnaam</w:t>
            </w:r>
          </w:p>
        </w:tc>
      </w:tr>
      <w:tr w:rsidR="00F173DD" w:rsidRPr="00F173DD" w14:paraId="27CAC08E" w14:textId="77777777" w:rsidTr="00F173DD">
        <w:trPr>
          <w:trHeight w:val="255"/>
        </w:trPr>
        <w:tc>
          <w:tcPr>
            <w:tcW w:w="2270" w:type="dxa"/>
          </w:tcPr>
          <w:p w14:paraId="65F67FDF" w14:textId="77777777" w:rsidR="00F173DD" w:rsidRPr="00F173DD" w:rsidRDefault="00F173DD" w:rsidP="00DF5EE1">
            <w:pPr>
              <w:rPr>
                <w:sz w:val="20"/>
                <w:szCs w:val="20"/>
              </w:rPr>
            </w:pPr>
            <w:r w:rsidRPr="00F173DD">
              <w:rPr>
                <w:sz w:val="20"/>
                <w:szCs w:val="20"/>
              </w:rPr>
              <w:t>Voorvoegsels geslachtsnaam</w:t>
            </w:r>
          </w:p>
        </w:tc>
        <w:tc>
          <w:tcPr>
            <w:tcW w:w="6792" w:type="dxa"/>
            <w:noWrap/>
            <w:hideMark/>
          </w:tcPr>
          <w:p w14:paraId="3C947EA1" w14:textId="77777777" w:rsidR="00F173DD" w:rsidRPr="00F173DD" w:rsidRDefault="00F173DD" w:rsidP="00DF5EE1">
            <w:pPr>
              <w:rPr>
                <w:sz w:val="20"/>
                <w:szCs w:val="20"/>
              </w:rPr>
            </w:pPr>
            <w:r w:rsidRPr="00F173DD">
              <w:rPr>
                <w:sz w:val="20"/>
                <w:szCs w:val="20"/>
              </w:rPr>
              <w:t>NPS/inp.heeftAlsKind/gerelateerde/voorvoegselGeslachtsnaam</w:t>
            </w:r>
          </w:p>
        </w:tc>
      </w:tr>
      <w:tr w:rsidR="00F173DD" w:rsidRPr="00F173DD" w14:paraId="02858DDA" w14:textId="77777777" w:rsidTr="00F173DD">
        <w:trPr>
          <w:trHeight w:val="299"/>
        </w:trPr>
        <w:tc>
          <w:tcPr>
            <w:tcW w:w="2270" w:type="dxa"/>
          </w:tcPr>
          <w:p w14:paraId="2849C7CD" w14:textId="77777777" w:rsidR="00F173DD" w:rsidRPr="00F173DD" w:rsidRDefault="00F173DD" w:rsidP="00DF5EE1">
            <w:pPr>
              <w:rPr>
                <w:sz w:val="20"/>
                <w:szCs w:val="20"/>
              </w:rPr>
            </w:pPr>
            <w:r w:rsidRPr="00F173DD">
              <w:rPr>
                <w:sz w:val="20"/>
                <w:szCs w:val="20"/>
              </w:rPr>
              <w:t>Voorletters</w:t>
            </w:r>
          </w:p>
        </w:tc>
        <w:tc>
          <w:tcPr>
            <w:tcW w:w="6792" w:type="dxa"/>
            <w:noWrap/>
            <w:hideMark/>
          </w:tcPr>
          <w:p w14:paraId="3182D080" w14:textId="77777777" w:rsidR="00F173DD" w:rsidRPr="00F173DD" w:rsidRDefault="00F173DD" w:rsidP="00DF5EE1">
            <w:pPr>
              <w:rPr>
                <w:sz w:val="20"/>
                <w:szCs w:val="20"/>
              </w:rPr>
            </w:pPr>
            <w:r w:rsidRPr="00F173DD">
              <w:rPr>
                <w:sz w:val="20"/>
                <w:szCs w:val="20"/>
              </w:rPr>
              <w:t>NPS/inp.heeftAlsKind/gerelateerde/voorletters</w:t>
            </w:r>
          </w:p>
        </w:tc>
      </w:tr>
      <w:tr w:rsidR="00F173DD" w:rsidRPr="00F173DD" w14:paraId="17C667EB" w14:textId="77777777" w:rsidTr="00F173DD">
        <w:trPr>
          <w:trHeight w:val="255"/>
        </w:trPr>
        <w:tc>
          <w:tcPr>
            <w:tcW w:w="2270" w:type="dxa"/>
          </w:tcPr>
          <w:p w14:paraId="589FA562" w14:textId="77777777" w:rsidR="00F173DD" w:rsidRPr="00F173DD" w:rsidRDefault="00F173DD" w:rsidP="00DF5EE1">
            <w:pPr>
              <w:rPr>
                <w:sz w:val="20"/>
                <w:szCs w:val="20"/>
              </w:rPr>
            </w:pPr>
            <w:r w:rsidRPr="00F173DD">
              <w:rPr>
                <w:sz w:val="20"/>
                <w:szCs w:val="20"/>
              </w:rPr>
              <w:t>Voornamen</w:t>
            </w:r>
          </w:p>
        </w:tc>
        <w:tc>
          <w:tcPr>
            <w:tcW w:w="6792" w:type="dxa"/>
            <w:noWrap/>
            <w:hideMark/>
          </w:tcPr>
          <w:p w14:paraId="7F987B7D" w14:textId="77777777" w:rsidR="00F173DD" w:rsidRPr="00F173DD" w:rsidRDefault="00F173DD" w:rsidP="00DF5EE1">
            <w:pPr>
              <w:rPr>
                <w:sz w:val="20"/>
                <w:szCs w:val="20"/>
              </w:rPr>
            </w:pPr>
            <w:r w:rsidRPr="00F173DD">
              <w:rPr>
                <w:sz w:val="20"/>
                <w:szCs w:val="20"/>
              </w:rPr>
              <w:t>NPS/inp.heeftAlsKind/gerelateerde/voornamen</w:t>
            </w:r>
          </w:p>
        </w:tc>
      </w:tr>
      <w:tr w:rsidR="00F173DD" w:rsidRPr="00F173DD" w14:paraId="034A1B43" w14:textId="77777777" w:rsidTr="00F173DD">
        <w:trPr>
          <w:trHeight w:val="255"/>
        </w:trPr>
        <w:tc>
          <w:tcPr>
            <w:tcW w:w="2270" w:type="dxa"/>
          </w:tcPr>
          <w:p w14:paraId="318D5F70" w14:textId="77777777" w:rsidR="00F173DD" w:rsidRPr="00F173DD" w:rsidRDefault="00F173DD" w:rsidP="00DF5EE1">
            <w:pPr>
              <w:rPr>
                <w:sz w:val="20"/>
                <w:szCs w:val="20"/>
              </w:rPr>
            </w:pPr>
            <w:r w:rsidRPr="00F173DD">
              <w:rPr>
                <w:sz w:val="20"/>
                <w:szCs w:val="20"/>
              </w:rPr>
              <w:t>Geslachtsaanduiding</w:t>
            </w:r>
          </w:p>
        </w:tc>
        <w:tc>
          <w:tcPr>
            <w:tcW w:w="6792" w:type="dxa"/>
            <w:noWrap/>
            <w:hideMark/>
          </w:tcPr>
          <w:p w14:paraId="179326F4" w14:textId="77777777" w:rsidR="00F173DD" w:rsidRPr="00F173DD" w:rsidRDefault="00F173DD" w:rsidP="00DF5EE1">
            <w:pPr>
              <w:rPr>
                <w:sz w:val="20"/>
                <w:szCs w:val="20"/>
              </w:rPr>
            </w:pPr>
            <w:r w:rsidRPr="00F173DD">
              <w:rPr>
                <w:sz w:val="20"/>
                <w:szCs w:val="20"/>
              </w:rPr>
              <w:t>NPS/inp.heeftAlsKind/gerelateerde/geslachtsaanduiding</w:t>
            </w:r>
          </w:p>
        </w:tc>
      </w:tr>
      <w:tr w:rsidR="00F173DD" w:rsidRPr="00F173DD" w14:paraId="2DDF55EE" w14:textId="77777777" w:rsidTr="00F173DD">
        <w:trPr>
          <w:trHeight w:val="255"/>
        </w:trPr>
        <w:tc>
          <w:tcPr>
            <w:tcW w:w="2270" w:type="dxa"/>
          </w:tcPr>
          <w:p w14:paraId="4D048ACB" w14:textId="77777777" w:rsidR="00F173DD" w:rsidRPr="00F173DD" w:rsidRDefault="00F173DD" w:rsidP="00DF5EE1">
            <w:pPr>
              <w:rPr>
                <w:sz w:val="20"/>
                <w:szCs w:val="20"/>
              </w:rPr>
            </w:pPr>
            <w:r w:rsidRPr="00F173DD">
              <w:rPr>
                <w:sz w:val="20"/>
                <w:szCs w:val="20"/>
              </w:rPr>
              <w:t>Geboortedatum</w:t>
            </w:r>
          </w:p>
        </w:tc>
        <w:tc>
          <w:tcPr>
            <w:tcW w:w="6792" w:type="dxa"/>
            <w:noWrap/>
            <w:hideMark/>
          </w:tcPr>
          <w:p w14:paraId="424D6318" w14:textId="77777777" w:rsidR="00F173DD" w:rsidRPr="00F173DD" w:rsidRDefault="00F173DD" w:rsidP="00DF5EE1">
            <w:pPr>
              <w:rPr>
                <w:sz w:val="20"/>
                <w:szCs w:val="20"/>
              </w:rPr>
            </w:pPr>
            <w:r w:rsidRPr="00F173DD">
              <w:rPr>
                <w:sz w:val="20"/>
                <w:szCs w:val="20"/>
              </w:rPr>
              <w:t>NPS/inp.heeftAlsKind/gerelateerde/geboortedatum</w:t>
            </w:r>
          </w:p>
        </w:tc>
      </w:tr>
      <w:tr w:rsidR="00F173DD" w:rsidRPr="00F173DD" w14:paraId="1AC4EE59" w14:textId="77777777" w:rsidTr="00F173DD">
        <w:trPr>
          <w:trHeight w:val="255"/>
        </w:trPr>
        <w:tc>
          <w:tcPr>
            <w:tcW w:w="2270" w:type="dxa"/>
          </w:tcPr>
          <w:p w14:paraId="6BF04681" w14:textId="77777777" w:rsidR="00F173DD" w:rsidRPr="00F173DD" w:rsidRDefault="00F173DD" w:rsidP="00DF5EE1">
            <w:pPr>
              <w:rPr>
                <w:sz w:val="20"/>
                <w:szCs w:val="20"/>
              </w:rPr>
            </w:pPr>
            <w:r w:rsidRPr="00F173DD">
              <w:rPr>
                <w:sz w:val="20"/>
                <w:szCs w:val="20"/>
              </w:rPr>
              <w:t>Woonplaatsnaam</w:t>
            </w:r>
          </w:p>
        </w:tc>
        <w:tc>
          <w:tcPr>
            <w:tcW w:w="6792" w:type="dxa"/>
            <w:noWrap/>
          </w:tcPr>
          <w:p w14:paraId="7BCDA1CB" w14:textId="77777777" w:rsidR="00F173DD" w:rsidRPr="00F173DD" w:rsidRDefault="00F173DD" w:rsidP="00DF5EE1">
            <w:pPr>
              <w:rPr>
                <w:sz w:val="20"/>
                <w:szCs w:val="20"/>
              </w:rPr>
            </w:pPr>
            <w:r w:rsidRPr="00F173DD">
              <w:rPr>
                <w:sz w:val="20"/>
                <w:szCs w:val="20"/>
              </w:rPr>
              <w:t>NPS/inp.heeftAlsKind/gerelateerde/verblijfsadres/wpl.woonplaatsnaam</w:t>
            </w:r>
          </w:p>
        </w:tc>
      </w:tr>
      <w:tr w:rsidR="00F173DD" w:rsidRPr="00F173DD" w14:paraId="720998D5" w14:textId="77777777" w:rsidTr="00F173DD">
        <w:trPr>
          <w:trHeight w:val="255"/>
        </w:trPr>
        <w:tc>
          <w:tcPr>
            <w:tcW w:w="2270" w:type="dxa"/>
          </w:tcPr>
          <w:p w14:paraId="0FF87AB7" w14:textId="77777777" w:rsidR="00F173DD" w:rsidRPr="00F173DD" w:rsidRDefault="00F173DD" w:rsidP="00DF5EE1">
            <w:pPr>
              <w:rPr>
                <w:sz w:val="20"/>
                <w:szCs w:val="20"/>
              </w:rPr>
            </w:pPr>
            <w:r w:rsidRPr="00F173DD">
              <w:rPr>
                <w:sz w:val="20"/>
                <w:szCs w:val="20"/>
              </w:rPr>
              <w:t>Openbare ruimte naam</w:t>
            </w:r>
          </w:p>
        </w:tc>
        <w:tc>
          <w:tcPr>
            <w:tcW w:w="6792" w:type="dxa"/>
            <w:noWrap/>
          </w:tcPr>
          <w:p w14:paraId="4A8882AA" w14:textId="77777777" w:rsidR="00F173DD" w:rsidRPr="00F173DD" w:rsidRDefault="00F173DD" w:rsidP="00DF5EE1">
            <w:pPr>
              <w:rPr>
                <w:sz w:val="20"/>
                <w:szCs w:val="20"/>
              </w:rPr>
            </w:pPr>
            <w:r w:rsidRPr="00F173DD">
              <w:rPr>
                <w:sz w:val="20"/>
                <w:szCs w:val="20"/>
              </w:rPr>
              <w:t>NPS/inp.heeftAlsKind/gerelateerde/verblijfsadres/gor.openbareRuimteNaam</w:t>
            </w:r>
          </w:p>
        </w:tc>
      </w:tr>
      <w:tr w:rsidR="00F173DD" w:rsidRPr="00F173DD" w14:paraId="56CE8614" w14:textId="77777777" w:rsidTr="00F173DD">
        <w:trPr>
          <w:trHeight w:val="255"/>
        </w:trPr>
        <w:tc>
          <w:tcPr>
            <w:tcW w:w="2270" w:type="dxa"/>
          </w:tcPr>
          <w:p w14:paraId="753924DA" w14:textId="77777777" w:rsidR="00F173DD" w:rsidRPr="00F173DD" w:rsidRDefault="00F173DD" w:rsidP="00DF5EE1">
            <w:pPr>
              <w:rPr>
                <w:sz w:val="20"/>
                <w:szCs w:val="20"/>
              </w:rPr>
            </w:pPr>
            <w:r w:rsidRPr="00F173DD">
              <w:rPr>
                <w:sz w:val="20"/>
                <w:szCs w:val="20"/>
              </w:rPr>
              <w:t>Postcode</w:t>
            </w:r>
          </w:p>
        </w:tc>
        <w:tc>
          <w:tcPr>
            <w:tcW w:w="6792" w:type="dxa"/>
            <w:noWrap/>
          </w:tcPr>
          <w:p w14:paraId="2C47BA9B" w14:textId="77777777" w:rsidR="00F173DD" w:rsidRPr="00F173DD" w:rsidRDefault="00F173DD" w:rsidP="00DF5EE1">
            <w:pPr>
              <w:rPr>
                <w:sz w:val="20"/>
                <w:szCs w:val="20"/>
              </w:rPr>
            </w:pPr>
            <w:r w:rsidRPr="00F173DD">
              <w:rPr>
                <w:sz w:val="20"/>
                <w:szCs w:val="20"/>
              </w:rPr>
              <w:t>NPS/inp.heeftAlsKind/gerelateerde/verblijfsadres/aoa.postcode</w:t>
            </w:r>
          </w:p>
        </w:tc>
      </w:tr>
      <w:tr w:rsidR="00F173DD" w:rsidRPr="00F173DD" w14:paraId="2FC0138F" w14:textId="77777777" w:rsidTr="00F173DD">
        <w:trPr>
          <w:trHeight w:val="255"/>
        </w:trPr>
        <w:tc>
          <w:tcPr>
            <w:tcW w:w="2270" w:type="dxa"/>
          </w:tcPr>
          <w:p w14:paraId="4BFA88D4" w14:textId="77777777" w:rsidR="00F173DD" w:rsidRPr="00F173DD" w:rsidRDefault="00F173DD" w:rsidP="00DF5EE1">
            <w:pPr>
              <w:rPr>
                <w:sz w:val="20"/>
                <w:szCs w:val="20"/>
              </w:rPr>
            </w:pPr>
            <w:r w:rsidRPr="00F173DD">
              <w:rPr>
                <w:sz w:val="20"/>
                <w:szCs w:val="20"/>
              </w:rPr>
              <w:t>Huisnummer</w:t>
            </w:r>
          </w:p>
        </w:tc>
        <w:tc>
          <w:tcPr>
            <w:tcW w:w="6792" w:type="dxa"/>
            <w:noWrap/>
          </w:tcPr>
          <w:p w14:paraId="65600581" w14:textId="77777777" w:rsidR="00F173DD" w:rsidRPr="00F173DD" w:rsidRDefault="00F173DD" w:rsidP="00DF5EE1">
            <w:pPr>
              <w:rPr>
                <w:sz w:val="20"/>
                <w:szCs w:val="20"/>
              </w:rPr>
            </w:pPr>
            <w:r w:rsidRPr="00F173DD">
              <w:rPr>
                <w:sz w:val="20"/>
                <w:szCs w:val="20"/>
              </w:rPr>
              <w:t>NPS/inp.heeftAlsKind/gerelateerde/verblijfsadres/aoa.huisnummer</w:t>
            </w:r>
          </w:p>
        </w:tc>
      </w:tr>
      <w:tr w:rsidR="00F173DD" w:rsidRPr="00F173DD" w14:paraId="600CDFFF" w14:textId="77777777" w:rsidTr="00F173DD">
        <w:trPr>
          <w:trHeight w:val="255"/>
        </w:trPr>
        <w:tc>
          <w:tcPr>
            <w:tcW w:w="2270" w:type="dxa"/>
          </w:tcPr>
          <w:p w14:paraId="76BB2BCA" w14:textId="77777777" w:rsidR="00F173DD" w:rsidRPr="00F173DD" w:rsidRDefault="00F173DD" w:rsidP="00DF5EE1">
            <w:pPr>
              <w:rPr>
                <w:sz w:val="20"/>
                <w:szCs w:val="20"/>
              </w:rPr>
            </w:pPr>
            <w:r w:rsidRPr="00F173DD">
              <w:rPr>
                <w:sz w:val="20"/>
                <w:szCs w:val="20"/>
              </w:rPr>
              <w:t>Huisletter</w:t>
            </w:r>
          </w:p>
        </w:tc>
        <w:tc>
          <w:tcPr>
            <w:tcW w:w="6792" w:type="dxa"/>
            <w:noWrap/>
          </w:tcPr>
          <w:p w14:paraId="058BD23B" w14:textId="77777777" w:rsidR="00F173DD" w:rsidRPr="00F173DD" w:rsidRDefault="00F173DD" w:rsidP="00DF5EE1">
            <w:pPr>
              <w:rPr>
                <w:sz w:val="20"/>
                <w:szCs w:val="20"/>
              </w:rPr>
            </w:pPr>
            <w:r w:rsidRPr="00F173DD">
              <w:rPr>
                <w:sz w:val="20"/>
                <w:szCs w:val="20"/>
              </w:rPr>
              <w:t>NPS/inp.heeftAlsKind/gerelateerde/verblijfsadres/aoa.huisletter</w:t>
            </w:r>
          </w:p>
        </w:tc>
      </w:tr>
      <w:tr w:rsidR="00F173DD" w:rsidRPr="00F173DD" w14:paraId="0CECCA2A" w14:textId="77777777" w:rsidTr="00F173DD">
        <w:trPr>
          <w:trHeight w:val="255"/>
        </w:trPr>
        <w:tc>
          <w:tcPr>
            <w:tcW w:w="2270" w:type="dxa"/>
          </w:tcPr>
          <w:p w14:paraId="68FA2D2D" w14:textId="77777777" w:rsidR="00F173DD" w:rsidRPr="00F173DD" w:rsidRDefault="00F173DD" w:rsidP="00DF5EE1">
            <w:pPr>
              <w:rPr>
                <w:sz w:val="20"/>
                <w:szCs w:val="20"/>
              </w:rPr>
            </w:pPr>
            <w:r w:rsidRPr="00F173DD">
              <w:rPr>
                <w:sz w:val="20"/>
                <w:szCs w:val="20"/>
              </w:rPr>
              <w:t>Huisnummertoevoeging</w:t>
            </w:r>
          </w:p>
        </w:tc>
        <w:tc>
          <w:tcPr>
            <w:tcW w:w="6792" w:type="dxa"/>
            <w:noWrap/>
          </w:tcPr>
          <w:p w14:paraId="60A3F4A2" w14:textId="77777777" w:rsidR="00F173DD" w:rsidRPr="00F173DD" w:rsidRDefault="00F173DD" w:rsidP="00DF5EE1">
            <w:pPr>
              <w:rPr>
                <w:sz w:val="20"/>
                <w:szCs w:val="20"/>
              </w:rPr>
            </w:pPr>
            <w:r w:rsidRPr="00F173DD">
              <w:rPr>
                <w:sz w:val="20"/>
                <w:szCs w:val="20"/>
              </w:rPr>
              <w:t>NPS/inp.heeftAlsKind/gerelateerde/verblijfsadres/aoa.huisnummertoevoeging</w:t>
            </w:r>
          </w:p>
        </w:tc>
      </w:tr>
      <w:tr w:rsidR="00F173DD" w:rsidRPr="00F173DD" w14:paraId="6B1D3A02" w14:textId="77777777" w:rsidTr="00F173DD">
        <w:trPr>
          <w:trHeight w:val="255"/>
        </w:trPr>
        <w:tc>
          <w:tcPr>
            <w:tcW w:w="2270" w:type="dxa"/>
          </w:tcPr>
          <w:p w14:paraId="73146287" w14:textId="77777777" w:rsidR="00F173DD" w:rsidRPr="00F173DD" w:rsidRDefault="00F173DD" w:rsidP="00DF5EE1">
            <w:pPr>
              <w:rPr>
                <w:i/>
                <w:sz w:val="20"/>
                <w:szCs w:val="20"/>
              </w:rPr>
            </w:pPr>
            <w:r w:rsidRPr="00F173DD">
              <w:rPr>
                <w:i/>
                <w:sz w:val="20"/>
                <w:szCs w:val="20"/>
              </w:rPr>
              <w:t>Niet in RSGB</w:t>
            </w:r>
          </w:p>
        </w:tc>
        <w:tc>
          <w:tcPr>
            <w:tcW w:w="6792" w:type="dxa"/>
            <w:noWrap/>
          </w:tcPr>
          <w:p w14:paraId="7014DADD" w14:textId="77777777" w:rsidR="00F173DD" w:rsidRPr="00F173DD" w:rsidRDefault="00F173DD" w:rsidP="00DF5EE1">
            <w:pPr>
              <w:rPr>
                <w:sz w:val="20"/>
                <w:szCs w:val="20"/>
              </w:rPr>
            </w:pPr>
            <w:r w:rsidRPr="00F173DD">
              <w:rPr>
                <w:sz w:val="20"/>
                <w:szCs w:val="20"/>
              </w:rPr>
              <w:t>NPS/inp.heeftAlsKind/gerelateerde/verblijfsadres/aoa. NPS/aanduidingBijHuisnummer</w:t>
            </w:r>
          </w:p>
        </w:tc>
      </w:tr>
      <w:tr w:rsidR="00F173DD" w:rsidRPr="00F173DD" w14:paraId="1883C2FA" w14:textId="77777777" w:rsidTr="00F173DD">
        <w:trPr>
          <w:trHeight w:val="255"/>
        </w:trPr>
        <w:tc>
          <w:tcPr>
            <w:tcW w:w="2270" w:type="dxa"/>
          </w:tcPr>
          <w:p w14:paraId="5B4743F4" w14:textId="77777777" w:rsidR="00F173DD" w:rsidRPr="00F173DD" w:rsidRDefault="00F173DD" w:rsidP="00DF5EE1">
            <w:pPr>
              <w:rPr>
                <w:sz w:val="20"/>
                <w:szCs w:val="20"/>
              </w:rPr>
            </w:pPr>
            <w:r w:rsidRPr="00F173DD">
              <w:rPr>
                <w:sz w:val="20"/>
                <w:szCs w:val="20"/>
              </w:rPr>
              <w:t>Landcode</w:t>
            </w:r>
          </w:p>
        </w:tc>
        <w:tc>
          <w:tcPr>
            <w:tcW w:w="6792" w:type="dxa"/>
            <w:noWrap/>
          </w:tcPr>
          <w:p w14:paraId="5806D0C4" w14:textId="77777777" w:rsidR="00F173DD" w:rsidRPr="00F173DD" w:rsidRDefault="00F173DD" w:rsidP="00DF5EE1">
            <w:pPr>
              <w:rPr>
                <w:sz w:val="20"/>
                <w:szCs w:val="20"/>
              </w:rPr>
            </w:pPr>
            <w:r w:rsidRPr="00F173DD">
              <w:rPr>
                <w:sz w:val="20"/>
                <w:szCs w:val="20"/>
              </w:rPr>
              <w:t>NPS/inp.heeftAlsKind/gerelateerde/sub.verblijfBuitenland/lnd.landcode</w:t>
            </w:r>
          </w:p>
        </w:tc>
      </w:tr>
      <w:tr w:rsidR="00F173DD" w:rsidRPr="00F173DD" w14:paraId="72BC6063" w14:textId="77777777" w:rsidTr="00F173DD">
        <w:trPr>
          <w:trHeight w:val="255"/>
        </w:trPr>
        <w:tc>
          <w:tcPr>
            <w:tcW w:w="2270" w:type="dxa"/>
          </w:tcPr>
          <w:p w14:paraId="11DBA725" w14:textId="77777777" w:rsidR="00F173DD" w:rsidRPr="00F173DD" w:rsidRDefault="00F173DD" w:rsidP="00DF5EE1">
            <w:pPr>
              <w:rPr>
                <w:sz w:val="20"/>
                <w:szCs w:val="20"/>
              </w:rPr>
            </w:pPr>
            <w:r w:rsidRPr="00F173DD">
              <w:rPr>
                <w:sz w:val="20"/>
                <w:szCs w:val="20"/>
              </w:rPr>
              <w:t>Landnaam</w:t>
            </w:r>
          </w:p>
        </w:tc>
        <w:tc>
          <w:tcPr>
            <w:tcW w:w="6792" w:type="dxa"/>
            <w:noWrap/>
          </w:tcPr>
          <w:p w14:paraId="32A8045E" w14:textId="77777777" w:rsidR="00F173DD" w:rsidRPr="00F173DD" w:rsidRDefault="00F173DD" w:rsidP="00DF5EE1">
            <w:pPr>
              <w:rPr>
                <w:sz w:val="20"/>
                <w:szCs w:val="20"/>
              </w:rPr>
            </w:pPr>
            <w:r w:rsidRPr="00F173DD">
              <w:rPr>
                <w:sz w:val="20"/>
                <w:szCs w:val="20"/>
              </w:rPr>
              <w:t>NPS/inp.heeftAlsKind/gerelateerde/sub.verblijfBuitenland/lnd.landnaam</w:t>
            </w:r>
          </w:p>
        </w:tc>
      </w:tr>
      <w:tr w:rsidR="00F173DD" w:rsidRPr="00F173DD" w14:paraId="69368D8C" w14:textId="77777777" w:rsidTr="00F173DD">
        <w:trPr>
          <w:trHeight w:val="255"/>
        </w:trPr>
        <w:tc>
          <w:tcPr>
            <w:tcW w:w="2270" w:type="dxa"/>
          </w:tcPr>
          <w:p w14:paraId="3FCAB8CA" w14:textId="77777777" w:rsidR="00F173DD" w:rsidRPr="00F173DD" w:rsidRDefault="00F173DD" w:rsidP="00DF5EE1">
            <w:pPr>
              <w:rPr>
                <w:sz w:val="20"/>
                <w:szCs w:val="20"/>
              </w:rPr>
            </w:pPr>
            <w:r w:rsidRPr="00F173DD">
              <w:rPr>
                <w:sz w:val="20"/>
                <w:szCs w:val="20"/>
              </w:rPr>
              <w:t>Verblijf buitenland/Adres buitenland 1</w:t>
            </w:r>
          </w:p>
        </w:tc>
        <w:tc>
          <w:tcPr>
            <w:tcW w:w="6792" w:type="dxa"/>
            <w:noWrap/>
          </w:tcPr>
          <w:p w14:paraId="5F1FFCEA" w14:textId="77777777" w:rsidR="00F173DD" w:rsidRPr="00F173DD" w:rsidRDefault="00F173DD" w:rsidP="00DF5EE1">
            <w:pPr>
              <w:rPr>
                <w:sz w:val="20"/>
                <w:szCs w:val="20"/>
              </w:rPr>
            </w:pPr>
            <w:r w:rsidRPr="00F173DD">
              <w:rPr>
                <w:sz w:val="20"/>
                <w:szCs w:val="20"/>
              </w:rPr>
              <w:t>NPS/inp.heeftAlsKind/gerelateerde/sub.verblijfBuitenland/sub.adresBuitenland1</w:t>
            </w:r>
          </w:p>
        </w:tc>
      </w:tr>
      <w:tr w:rsidR="00F173DD" w:rsidRPr="00F173DD" w14:paraId="79450346" w14:textId="77777777" w:rsidTr="00F173DD">
        <w:trPr>
          <w:trHeight w:val="255"/>
        </w:trPr>
        <w:tc>
          <w:tcPr>
            <w:tcW w:w="2270" w:type="dxa"/>
          </w:tcPr>
          <w:p w14:paraId="6CE12D51" w14:textId="77777777" w:rsidR="00F173DD" w:rsidRPr="00F173DD" w:rsidRDefault="00F173DD" w:rsidP="00DF5EE1">
            <w:pPr>
              <w:rPr>
                <w:sz w:val="20"/>
                <w:szCs w:val="20"/>
              </w:rPr>
            </w:pPr>
            <w:r w:rsidRPr="00F173DD">
              <w:rPr>
                <w:sz w:val="20"/>
                <w:szCs w:val="20"/>
              </w:rPr>
              <w:t>Verblijf buitenland/Adres buitenland 2</w:t>
            </w:r>
          </w:p>
        </w:tc>
        <w:tc>
          <w:tcPr>
            <w:tcW w:w="6792" w:type="dxa"/>
            <w:noWrap/>
          </w:tcPr>
          <w:p w14:paraId="15946720" w14:textId="77777777" w:rsidR="00F173DD" w:rsidRPr="00F173DD" w:rsidRDefault="00F173DD" w:rsidP="00DF5EE1">
            <w:pPr>
              <w:rPr>
                <w:sz w:val="20"/>
                <w:szCs w:val="20"/>
              </w:rPr>
            </w:pPr>
            <w:r w:rsidRPr="00F173DD">
              <w:rPr>
                <w:sz w:val="20"/>
                <w:szCs w:val="20"/>
              </w:rPr>
              <w:t>NPS/inp.heeftAlsKind/gerelateerde/sub.verblijfBuitenland/sub.adresBuitenland2</w:t>
            </w:r>
          </w:p>
        </w:tc>
      </w:tr>
      <w:tr w:rsidR="00F173DD" w:rsidRPr="00F173DD" w14:paraId="0B0721FB" w14:textId="77777777" w:rsidTr="00F173DD">
        <w:trPr>
          <w:trHeight w:val="255"/>
        </w:trPr>
        <w:tc>
          <w:tcPr>
            <w:tcW w:w="2270" w:type="dxa"/>
          </w:tcPr>
          <w:p w14:paraId="679B8DA9" w14:textId="77777777" w:rsidR="00F173DD" w:rsidRPr="00F173DD" w:rsidRDefault="00F173DD" w:rsidP="00DF5EE1">
            <w:pPr>
              <w:rPr>
                <w:sz w:val="20"/>
                <w:szCs w:val="20"/>
              </w:rPr>
            </w:pPr>
            <w:r w:rsidRPr="00F173DD">
              <w:rPr>
                <w:sz w:val="20"/>
                <w:szCs w:val="20"/>
              </w:rPr>
              <w:t>Verblijf buitenland/Adres buitenland 3</w:t>
            </w:r>
          </w:p>
        </w:tc>
        <w:tc>
          <w:tcPr>
            <w:tcW w:w="6792" w:type="dxa"/>
            <w:noWrap/>
          </w:tcPr>
          <w:p w14:paraId="559688B3" w14:textId="77777777" w:rsidR="00F173DD" w:rsidRPr="00F173DD" w:rsidRDefault="00F173DD" w:rsidP="00DF5EE1">
            <w:pPr>
              <w:rPr>
                <w:sz w:val="20"/>
                <w:szCs w:val="20"/>
              </w:rPr>
            </w:pPr>
            <w:r w:rsidRPr="00F173DD">
              <w:rPr>
                <w:sz w:val="20"/>
                <w:szCs w:val="20"/>
              </w:rPr>
              <w:t>NPS/inp.heeftAlsKind/gerelateerde/sub.verblijfBuitenland/sub.adresBuitenland3</w:t>
            </w:r>
          </w:p>
        </w:tc>
      </w:tr>
    </w:tbl>
    <w:p w14:paraId="2BAF63B1" w14:textId="77777777" w:rsidR="00F173DD" w:rsidRPr="00F173DD" w:rsidRDefault="00F173DD" w:rsidP="00F173DD">
      <w:pPr>
        <w:rPr>
          <w:sz w:val="20"/>
          <w:szCs w:val="20"/>
        </w:rPr>
      </w:pPr>
    </w:p>
    <w:p w14:paraId="0290380C" w14:textId="77777777" w:rsidR="00F173DD" w:rsidRDefault="00F173DD" w:rsidP="00F173DD">
      <w:pPr>
        <w:rPr>
          <w:sz w:val="20"/>
          <w:szCs w:val="20"/>
        </w:rPr>
      </w:pPr>
      <w:r w:rsidRPr="00F173DD">
        <w:rPr>
          <w:sz w:val="20"/>
          <w:szCs w:val="20"/>
        </w:rPr>
        <w:t>Partner</w:t>
      </w:r>
    </w:p>
    <w:tbl>
      <w:tblPr>
        <w:tblStyle w:val="Tabelraster"/>
        <w:tblW w:w="0" w:type="auto"/>
        <w:tblLook w:val="04A0" w:firstRow="1" w:lastRow="0" w:firstColumn="1" w:lastColumn="0" w:noHBand="0" w:noVBand="1"/>
      </w:tblPr>
      <w:tblGrid>
        <w:gridCol w:w="1999"/>
        <w:gridCol w:w="7063"/>
      </w:tblGrid>
      <w:tr w:rsidR="00F173DD" w:rsidRPr="00F173DD" w14:paraId="5D0B8E91" w14:textId="77777777" w:rsidTr="00F173DD">
        <w:trPr>
          <w:trHeight w:val="255"/>
        </w:trPr>
        <w:tc>
          <w:tcPr>
            <w:tcW w:w="1999" w:type="dxa"/>
          </w:tcPr>
          <w:p w14:paraId="5CCF918F" w14:textId="77777777" w:rsidR="00F173DD" w:rsidRPr="00F173DD" w:rsidRDefault="00F173DD" w:rsidP="00DF5EE1">
            <w:pPr>
              <w:rPr>
                <w:b/>
                <w:sz w:val="20"/>
                <w:szCs w:val="20"/>
              </w:rPr>
            </w:pPr>
            <w:r w:rsidRPr="00F173DD">
              <w:rPr>
                <w:b/>
                <w:sz w:val="20"/>
                <w:szCs w:val="20"/>
              </w:rPr>
              <w:t>Attribuut</w:t>
            </w:r>
          </w:p>
        </w:tc>
        <w:tc>
          <w:tcPr>
            <w:tcW w:w="7063" w:type="dxa"/>
            <w:noWrap/>
          </w:tcPr>
          <w:p w14:paraId="22100E91"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5109223B" w14:textId="77777777" w:rsidTr="00F173DD">
        <w:trPr>
          <w:trHeight w:val="255"/>
        </w:trPr>
        <w:tc>
          <w:tcPr>
            <w:tcW w:w="1999" w:type="dxa"/>
          </w:tcPr>
          <w:p w14:paraId="71C2E76B" w14:textId="77777777" w:rsidR="00F173DD" w:rsidRPr="00F173DD" w:rsidRDefault="00F173DD" w:rsidP="00DF5EE1">
            <w:pPr>
              <w:rPr>
                <w:sz w:val="20"/>
                <w:szCs w:val="20"/>
              </w:rPr>
            </w:pPr>
            <w:r w:rsidRPr="00F173DD">
              <w:rPr>
                <w:sz w:val="20"/>
                <w:szCs w:val="20"/>
              </w:rPr>
              <w:t>SoortVerbintenis (bevat alleen waarde voor binnengemeentelijke personen)</w:t>
            </w:r>
          </w:p>
        </w:tc>
        <w:tc>
          <w:tcPr>
            <w:tcW w:w="7063" w:type="dxa"/>
            <w:noWrap/>
          </w:tcPr>
          <w:p w14:paraId="5D34E384" w14:textId="77777777" w:rsidR="00F173DD" w:rsidRPr="00F173DD" w:rsidRDefault="00F173DD" w:rsidP="00DF5EE1">
            <w:pPr>
              <w:rPr>
                <w:sz w:val="20"/>
                <w:szCs w:val="20"/>
              </w:rPr>
            </w:pPr>
            <w:r w:rsidRPr="00F173DD">
              <w:rPr>
                <w:sz w:val="20"/>
                <w:szCs w:val="20"/>
              </w:rPr>
              <w:t>NPS/heeftAlsEchtgenootPartner/gerelateerde/soortVerbintenis</w:t>
            </w:r>
          </w:p>
        </w:tc>
      </w:tr>
      <w:tr w:rsidR="00F173DD" w:rsidRPr="00F173DD" w14:paraId="1999C91E" w14:textId="77777777" w:rsidTr="00F173DD">
        <w:trPr>
          <w:trHeight w:val="255"/>
        </w:trPr>
        <w:tc>
          <w:tcPr>
            <w:tcW w:w="1999" w:type="dxa"/>
          </w:tcPr>
          <w:p w14:paraId="6673251F" w14:textId="77777777" w:rsidR="00F173DD" w:rsidRPr="00F173DD" w:rsidRDefault="00F173DD" w:rsidP="00DF5EE1">
            <w:pPr>
              <w:rPr>
                <w:sz w:val="20"/>
                <w:szCs w:val="20"/>
              </w:rPr>
            </w:pPr>
            <w:r w:rsidRPr="00F173DD">
              <w:rPr>
                <w:sz w:val="20"/>
                <w:szCs w:val="20"/>
              </w:rPr>
              <w:t>Burgerservicenummer</w:t>
            </w:r>
          </w:p>
        </w:tc>
        <w:tc>
          <w:tcPr>
            <w:tcW w:w="7063" w:type="dxa"/>
            <w:noWrap/>
            <w:hideMark/>
          </w:tcPr>
          <w:p w14:paraId="6A64017B" w14:textId="77777777" w:rsidR="00F173DD" w:rsidRPr="00F173DD" w:rsidRDefault="00F173DD" w:rsidP="00DF5EE1">
            <w:pPr>
              <w:rPr>
                <w:sz w:val="20"/>
                <w:szCs w:val="20"/>
              </w:rPr>
            </w:pPr>
            <w:r w:rsidRPr="00F173DD">
              <w:rPr>
                <w:sz w:val="20"/>
                <w:szCs w:val="20"/>
              </w:rPr>
              <w:t>NPS/heeftAlsEchtgenootPartner/gerelateerde/inp.bsn</w:t>
            </w:r>
          </w:p>
        </w:tc>
      </w:tr>
      <w:tr w:rsidR="00F173DD" w:rsidRPr="00F173DD" w14:paraId="3388F788" w14:textId="77777777" w:rsidTr="00F173DD">
        <w:trPr>
          <w:trHeight w:val="255"/>
        </w:trPr>
        <w:tc>
          <w:tcPr>
            <w:tcW w:w="1999" w:type="dxa"/>
          </w:tcPr>
          <w:p w14:paraId="3BC539EC" w14:textId="77777777" w:rsidR="00F173DD" w:rsidRPr="00F173DD" w:rsidRDefault="00F173DD" w:rsidP="00DF5EE1">
            <w:pPr>
              <w:rPr>
                <w:sz w:val="20"/>
                <w:szCs w:val="20"/>
              </w:rPr>
            </w:pPr>
            <w:r w:rsidRPr="00F173DD">
              <w:rPr>
                <w:sz w:val="20"/>
                <w:szCs w:val="20"/>
              </w:rPr>
              <w:t>Geslachtsnaam</w:t>
            </w:r>
          </w:p>
        </w:tc>
        <w:tc>
          <w:tcPr>
            <w:tcW w:w="7063" w:type="dxa"/>
            <w:noWrap/>
            <w:hideMark/>
          </w:tcPr>
          <w:p w14:paraId="184BEB27" w14:textId="77777777" w:rsidR="00F173DD" w:rsidRPr="00F173DD" w:rsidRDefault="00F173DD" w:rsidP="00DF5EE1">
            <w:pPr>
              <w:rPr>
                <w:sz w:val="20"/>
                <w:szCs w:val="20"/>
              </w:rPr>
            </w:pPr>
            <w:r w:rsidRPr="00F173DD">
              <w:rPr>
                <w:sz w:val="20"/>
                <w:szCs w:val="20"/>
              </w:rPr>
              <w:t>NPS/heeftAlsEchtgenootPartner/gerelateerde/geslachtsnaam</w:t>
            </w:r>
          </w:p>
        </w:tc>
      </w:tr>
      <w:tr w:rsidR="00F173DD" w:rsidRPr="00F173DD" w14:paraId="286F9BB3" w14:textId="77777777" w:rsidTr="00F173DD">
        <w:trPr>
          <w:trHeight w:val="255"/>
        </w:trPr>
        <w:tc>
          <w:tcPr>
            <w:tcW w:w="1999" w:type="dxa"/>
          </w:tcPr>
          <w:p w14:paraId="288CF75F" w14:textId="77777777" w:rsidR="00F173DD" w:rsidRPr="00F173DD" w:rsidRDefault="00F173DD" w:rsidP="00DF5EE1">
            <w:pPr>
              <w:rPr>
                <w:sz w:val="20"/>
                <w:szCs w:val="20"/>
              </w:rPr>
            </w:pPr>
            <w:r w:rsidRPr="00F173DD">
              <w:rPr>
                <w:sz w:val="20"/>
                <w:szCs w:val="20"/>
              </w:rPr>
              <w:lastRenderedPageBreak/>
              <w:t>Voorvoegsels geslachtsnaam</w:t>
            </w:r>
          </w:p>
        </w:tc>
        <w:tc>
          <w:tcPr>
            <w:tcW w:w="7063" w:type="dxa"/>
            <w:noWrap/>
            <w:hideMark/>
          </w:tcPr>
          <w:p w14:paraId="42FABE9E" w14:textId="77777777" w:rsidR="00F173DD" w:rsidRPr="00F173DD" w:rsidRDefault="00F173DD" w:rsidP="00DF5EE1">
            <w:pPr>
              <w:rPr>
                <w:sz w:val="20"/>
                <w:szCs w:val="20"/>
              </w:rPr>
            </w:pPr>
            <w:r w:rsidRPr="00F173DD">
              <w:rPr>
                <w:sz w:val="20"/>
                <w:szCs w:val="20"/>
              </w:rPr>
              <w:t>NPS/heeftAlsEchtgenootPartner/gerelateerde/voorvoegselGeslachtsnaam</w:t>
            </w:r>
          </w:p>
        </w:tc>
      </w:tr>
      <w:tr w:rsidR="00F173DD" w:rsidRPr="00F173DD" w14:paraId="08821CEE" w14:textId="77777777" w:rsidTr="00F173DD">
        <w:trPr>
          <w:trHeight w:val="299"/>
        </w:trPr>
        <w:tc>
          <w:tcPr>
            <w:tcW w:w="1999" w:type="dxa"/>
          </w:tcPr>
          <w:p w14:paraId="5CB4F5DF" w14:textId="77777777" w:rsidR="00F173DD" w:rsidRPr="00F173DD" w:rsidRDefault="00F173DD" w:rsidP="00DF5EE1">
            <w:pPr>
              <w:rPr>
                <w:sz w:val="20"/>
                <w:szCs w:val="20"/>
              </w:rPr>
            </w:pPr>
            <w:r w:rsidRPr="00F173DD">
              <w:rPr>
                <w:sz w:val="20"/>
                <w:szCs w:val="20"/>
              </w:rPr>
              <w:t>Voorletters</w:t>
            </w:r>
          </w:p>
        </w:tc>
        <w:tc>
          <w:tcPr>
            <w:tcW w:w="7063" w:type="dxa"/>
            <w:noWrap/>
            <w:hideMark/>
          </w:tcPr>
          <w:p w14:paraId="25494FAB" w14:textId="77777777" w:rsidR="00F173DD" w:rsidRPr="00F173DD" w:rsidRDefault="00F173DD" w:rsidP="00DF5EE1">
            <w:pPr>
              <w:rPr>
                <w:sz w:val="20"/>
                <w:szCs w:val="20"/>
              </w:rPr>
            </w:pPr>
            <w:r w:rsidRPr="00F173DD">
              <w:rPr>
                <w:sz w:val="20"/>
                <w:szCs w:val="20"/>
              </w:rPr>
              <w:t>NPS/heeftAlsEchtgenootPartner/gerelateerde/voorletters</w:t>
            </w:r>
          </w:p>
        </w:tc>
      </w:tr>
      <w:tr w:rsidR="00F173DD" w:rsidRPr="00F173DD" w14:paraId="08CF4105" w14:textId="77777777" w:rsidTr="00F173DD">
        <w:trPr>
          <w:trHeight w:val="255"/>
        </w:trPr>
        <w:tc>
          <w:tcPr>
            <w:tcW w:w="1999" w:type="dxa"/>
          </w:tcPr>
          <w:p w14:paraId="029C86B8" w14:textId="77777777" w:rsidR="00F173DD" w:rsidRPr="00F173DD" w:rsidRDefault="00F173DD" w:rsidP="00DF5EE1">
            <w:pPr>
              <w:rPr>
                <w:sz w:val="20"/>
                <w:szCs w:val="20"/>
              </w:rPr>
            </w:pPr>
            <w:r w:rsidRPr="00F173DD">
              <w:rPr>
                <w:sz w:val="20"/>
                <w:szCs w:val="20"/>
              </w:rPr>
              <w:t>Voornamen</w:t>
            </w:r>
          </w:p>
        </w:tc>
        <w:tc>
          <w:tcPr>
            <w:tcW w:w="7063" w:type="dxa"/>
            <w:noWrap/>
            <w:hideMark/>
          </w:tcPr>
          <w:p w14:paraId="49E8F36C" w14:textId="77777777" w:rsidR="00F173DD" w:rsidRPr="00F173DD" w:rsidRDefault="00F173DD" w:rsidP="00DF5EE1">
            <w:pPr>
              <w:rPr>
                <w:sz w:val="20"/>
                <w:szCs w:val="20"/>
              </w:rPr>
            </w:pPr>
            <w:r w:rsidRPr="00F173DD">
              <w:rPr>
                <w:sz w:val="20"/>
                <w:szCs w:val="20"/>
              </w:rPr>
              <w:t>NPS/heeftAlsEchtgenootPartner/gerelateerde/voornamen</w:t>
            </w:r>
          </w:p>
        </w:tc>
      </w:tr>
      <w:tr w:rsidR="00F173DD" w:rsidRPr="00F173DD" w14:paraId="03F7A7A7" w14:textId="77777777" w:rsidTr="00F173DD">
        <w:trPr>
          <w:trHeight w:val="255"/>
        </w:trPr>
        <w:tc>
          <w:tcPr>
            <w:tcW w:w="1999" w:type="dxa"/>
          </w:tcPr>
          <w:p w14:paraId="11FE0B93" w14:textId="77777777" w:rsidR="00F173DD" w:rsidRPr="00F173DD" w:rsidRDefault="00F173DD" w:rsidP="00DF5EE1">
            <w:pPr>
              <w:rPr>
                <w:sz w:val="20"/>
                <w:szCs w:val="20"/>
              </w:rPr>
            </w:pPr>
            <w:r w:rsidRPr="00F173DD">
              <w:rPr>
                <w:sz w:val="20"/>
                <w:szCs w:val="20"/>
              </w:rPr>
              <w:t>Geslachtsaanduiding</w:t>
            </w:r>
          </w:p>
        </w:tc>
        <w:tc>
          <w:tcPr>
            <w:tcW w:w="7063" w:type="dxa"/>
            <w:noWrap/>
            <w:hideMark/>
          </w:tcPr>
          <w:p w14:paraId="5A0EC710" w14:textId="77777777" w:rsidR="00F173DD" w:rsidRPr="00F173DD" w:rsidRDefault="00F173DD" w:rsidP="00DF5EE1">
            <w:pPr>
              <w:rPr>
                <w:sz w:val="20"/>
                <w:szCs w:val="20"/>
              </w:rPr>
            </w:pPr>
            <w:r w:rsidRPr="00F173DD">
              <w:rPr>
                <w:sz w:val="20"/>
                <w:szCs w:val="20"/>
              </w:rPr>
              <w:t>NPS/heeftAlsEchtgenootPartner/gerelateerde/geslachtsaanduiding</w:t>
            </w:r>
          </w:p>
        </w:tc>
      </w:tr>
      <w:tr w:rsidR="00F173DD" w:rsidRPr="00F173DD" w14:paraId="6657A755" w14:textId="77777777" w:rsidTr="00F173DD">
        <w:trPr>
          <w:trHeight w:val="255"/>
        </w:trPr>
        <w:tc>
          <w:tcPr>
            <w:tcW w:w="1999" w:type="dxa"/>
          </w:tcPr>
          <w:p w14:paraId="4EE7684A" w14:textId="77777777" w:rsidR="00F173DD" w:rsidRPr="00F173DD" w:rsidRDefault="00F173DD" w:rsidP="00DF5EE1">
            <w:pPr>
              <w:rPr>
                <w:sz w:val="20"/>
                <w:szCs w:val="20"/>
              </w:rPr>
            </w:pPr>
            <w:r w:rsidRPr="00F173DD">
              <w:rPr>
                <w:sz w:val="20"/>
                <w:szCs w:val="20"/>
              </w:rPr>
              <w:t>Geboortedatum</w:t>
            </w:r>
          </w:p>
        </w:tc>
        <w:tc>
          <w:tcPr>
            <w:tcW w:w="7063" w:type="dxa"/>
            <w:noWrap/>
            <w:hideMark/>
          </w:tcPr>
          <w:p w14:paraId="1E98C8AF" w14:textId="77777777" w:rsidR="00F173DD" w:rsidRPr="00F173DD" w:rsidRDefault="00F173DD" w:rsidP="00DF5EE1">
            <w:pPr>
              <w:rPr>
                <w:sz w:val="20"/>
                <w:szCs w:val="20"/>
              </w:rPr>
            </w:pPr>
            <w:r w:rsidRPr="00F173DD">
              <w:rPr>
                <w:sz w:val="20"/>
                <w:szCs w:val="20"/>
              </w:rPr>
              <w:t>NPS/heeftAlsEchtgenootPartner/gerelateerde/geboortedatum</w:t>
            </w:r>
          </w:p>
        </w:tc>
      </w:tr>
      <w:tr w:rsidR="00F173DD" w:rsidRPr="00F173DD" w14:paraId="5CC8BE54" w14:textId="77777777" w:rsidTr="00F173DD">
        <w:trPr>
          <w:trHeight w:val="255"/>
        </w:trPr>
        <w:tc>
          <w:tcPr>
            <w:tcW w:w="1999" w:type="dxa"/>
          </w:tcPr>
          <w:p w14:paraId="4BBB45D7" w14:textId="77777777" w:rsidR="00F173DD" w:rsidRPr="00F173DD" w:rsidRDefault="00F173DD" w:rsidP="00DF5EE1">
            <w:pPr>
              <w:rPr>
                <w:sz w:val="20"/>
                <w:szCs w:val="20"/>
              </w:rPr>
            </w:pPr>
            <w:r w:rsidRPr="00F173DD">
              <w:rPr>
                <w:sz w:val="20"/>
                <w:szCs w:val="20"/>
              </w:rPr>
              <w:t>Datum sluiting</w:t>
            </w:r>
          </w:p>
        </w:tc>
        <w:tc>
          <w:tcPr>
            <w:tcW w:w="7063" w:type="dxa"/>
            <w:noWrap/>
          </w:tcPr>
          <w:p w14:paraId="6A731A67" w14:textId="77777777" w:rsidR="00F173DD" w:rsidRPr="00F173DD" w:rsidRDefault="00F173DD" w:rsidP="00DF5EE1">
            <w:pPr>
              <w:rPr>
                <w:sz w:val="20"/>
                <w:szCs w:val="20"/>
              </w:rPr>
            </w:pPr>
            <w:r w:rsidRPr="00F173DD">
              <w:rPr>
                <w:sz w:val="20"/>
                <w:szCs w:val="20"/>
              </w:rPr>
              <w:t>NPS/heeftAlsEchtgenootPartner/gerelateerde /datumSluiting</w:t>
            </w:r>
          </w:p>
        </w:tc>
      </w:tr>
      <w:tr w:rsidR="00F173DD" w:rsidRPr="00F173DD" w14:paraId="6F034C33" w14:textId="77777777" w:rsidTr="00F173DD">
        <w:trPr>
          <w:trHeight w:val="255"/>
        </w:trPr>
        <w:tc>
          <w:tcPr>
            <w:tcW w:w="1999" w:type="dxa"/>
          </w:tcPr>
          <w:p w14:paraId="1C3A7F59" w14:textId="77777777" w:rsidR="00F173DD" w:rsidRPr="00F173DD" w:rsidRDefault="00F173DD" w:rsidP="00DF5EE1">
            <w:pPr>
              <w:rPr>
                <w:sz w:val="20"/>
                <w:szCs w:val="20"/>
              </w:rPr>
            </w:pPr>
            <w:r w:rsidRPr="00F173DD">
              <w:rPr>
                <w:sz w:val="20"/>
                <w:szCs w:val="20"/>
              </w:rPr>
              <w:t>Datum ontbinding</w:t>
            </w:r>
          </w:p>
        </w:tc>
        <w:tc>
          <w:tcPr>
            <w:tcW w:w="7063" w:type="dxa"/>
            <w:noWrap/>
          </w:tcPr>
          <w:p w14:paraId="0B344337" w14:textId="77777777" w:rsidR="00F173DD" w:rsidRPr="00F173DD" w:rsidRDefault="00F173DD" w:rsidP="00DF5EE1">
            <w:pPr>
              <w:rPr>
                <w:sz w:val="20"/>
                <w:szCs w:val="20"/>
              </w:rPr>
            </w:pPr>
            <w:r w:rsidRPr="00F173DD">
              <w:rPr>
                <w:sz w:val="20"/>
                <w:szCs w:val="20"/>
              </w:rPr>
              <w:t>NPS/heeftAlsEchtgenootPartner/gerelateerde /datumOntbinding</w:t>
            </w:r>
          </w:p>
        </w:tc>
      </w:tr>
      <w:tr w:rsidR="00F173DD" w:rsidRPr="00F173DD" w14:paraId="6B2FB819" w14:textId="77777777" w:rsidTr="00F173DD">
        <w:trPr>
          <w:trHeight w:val="255"/>
        </w:trPr>
        <w:tc>
          <w:tcPr>
            <w:tcW w:w="1999" w:type="dxa"/>
          </w:tcPr>
          <w:p w14:paraId="6C8F3BB5" w14:textId="77777777" w:rsidR="00F173DD" w:rsidRPr="00F173DD" w:rsidRDefault="00F173DD" w:rsidP="00DF5EE1">
            <w:pPr>
              <w:rPr>
                <w:sz w:val="20"/>
                <w:szCs w:val="20"/>
              </w:rPr>
            </w:pPr>
            <w:r w:rsidRPr="00F173DD">
              <w:rPr>
                <w:sz w:val="20"/>
                <w:szCs w:val="20"/>
              </w:rPr>
              <w:t>Woonplaatsnaam</w:t>
            </w:r>
          </w:p>
        </w:tc>
        <w:tc>
          <w:tcPr>
            <w:tcW w:w="7063" w:type="dxa"/>
            <w:noWrap/>
          </w:tcPr>
          <w:p w14:paraId="4DF28045" w14:textId="77777777" w:rsidR="00F173DD" w:rsidRPr="00F173DD" w:rsidRDefault="00F173DD" w:rsidP="00DF5EE1">
            <w:pPr>
              <w:rPr>
                <w:sz w:val="20"/>
                <w:szCs w:val="20"/>
              </w:rPr>
            </w:pPr>
            <w:r w:rsidRPr="00F173DD">
              <w:rPr>
                <w:sz w:val="20"/>
                <w:szCs w:val="20"/>
              </w:rPr>
              <w:t>NPS/heeftAlsEchtgenootPartner/gerelateerde /verblijfsadres/wpl.woonplaatsnaam</w:t>
            </w:r>
          </w:p>
        </w:tc>
      </w:tr>
      <w:tr w:rsidR="00F173DD" w:rsidRPr="00F173DD" w14:paraId="1C2CC357" w14:textId="77777777" w:rsidTr="00F173DD">
        <w:trPr>
          <w:trHeight w:val="255"/>
        </w:trPr>
        <w:tc>
          <w:tcPr>
            <w:tcW w:w="1999" w:type="dxa"/>
          </w:tcPr>
          <w:p w14:paraId="20B6798A" w14:textId="77777777" w:rsidR="00F173DD" w:rsidRPr="00F173DD" w:rsidRDefault="00F173DD" w:rsidP="00DF5EE1">
            <w:pPr>
              <w:rPr>
                <w:sz w:val="20"/>
                <w:szCs w:val="20"/>
              </w:rPr>
            </w:pPr>
            <w:r w:rsidRPr="00F173DD">
              <w:rPr>
                <w:sz w:val="20"/>
                <w:szCs w:val="20"/>
              </w:rPr>
              <w:t>Openbare ruimte naam</w:t>
            </w:r>
          </w:p>
        </w:tc>
        <w:tc>
          <w:tcPr>
            <w:tcW w:w="7063" w:type="dxa"/>
            <w:noWrap/>
          </w:tcPr>
          <w:p w14:paraId="136170B0" w14:textId="77777777" w:rsidR="00F173DD" w:rsidRPr="00F173DD" w:rsidRDefault="00F173DD" w:rsidP="00DF5EE1">
            <w:pPr>
              <w:rPr>
                <w:sz w:val="20"/>
                <w:szCs w:val="20"/>
              </w:rPr>
            </w:pPr>
            <w:r w:rsidRPr="00F173DD">
              <w:rPr>
                <w:sz w:val="20"/>
                <w:szCs w:val="20"/>
              </w:rPr>
              <w:t>NPS/ heeftAlsEchtgenootPartner/gerelateerde /verblijfsadres/gor.openbareRuimteNaam</w:t>
            </w:r>
          </w:p>
        </w:tc>
      </w:tr>
      <w:tr w:rsidR="00F173DD" w:rsidRPr="00F173DD" w14:paraId="60C98C77" w14:textId="77777777" w:rsidTr="00F173DD">
        <w:trPr>
          <w:trHeight w:val="255"/>
        </w:trPr>
        <w:tc>
          <w:tcPr>
            <w:tcW w:w="1999" w:type="dxa"/>
          </w:tcPr>
          <w:p w14:paraId="7C4EAB4E" w14:textId="77777777" w:rsidR="00F173DD" w:rsidRPr="00F173DD" w:rsidRDefault="00F173DD" w:rsidP="00DF5EE1">
            <w:pPr>
              <w:rPr>
                <w:sz w:val="20"/>
                <w:szCs w:val="20"/>
              </w:rPr>
            </w:pPr>
            <w:r w:rsidRPr="00F173DD">
              <w:rPr>
                <w:sz w:val="20"/>
                <w:szCs w:val="20"/>
              </w:rPr>
              <w:t>Postcode</w:t>
            </w:r>
          </w:p>
        </w:tc>
        <w:tc>
          <w:tcPr>
            <w:tcW w:w="7063" w:type="dxa"/>
            <w:noWrap/>
          </w:tcPr>
          <w:p w14:paraId="710ED335" w14:textId="77777777" w:rsidR="00F173DD" w:rsidRPr="00F173DD" w:rsidRDefault="00F173DD" w:rsidP="00DF5EE1">
            <w:pPr>
              <w:rPr>
                <w:sz w:val="20"/>
                <w:szCs w:val="20"/>
              </w:rPr>
            </w:pPr>
            <w:r w:rsidRPr="00F173DD">
              <w:rPr>
                <w:sz w:val="20"/>
                <w:szCs w:val="20"/>
              </w:rPr>
              <w:t>NPS/heeftAlsEchtgenootPartner/gerelateerde /verblijfsadres/aoa.postcode</w:t>
            </w:r>
          </w:p>
        </w:tc>
      </w:tr>
      <w:tr w:rsidR="00F173DD" w:rsidRPr="00F173DD" w14:paraId="3C3BE755" w14:textId="77777777" w:rsidTr="00F173DD">
        <w:trPr>
          <w:trHeight w:val="255"/>
        </w:trPr>
        <w:tc>
          <w:tcPr>
            <w:tcW w:w="1999" w:type="dxa"/>
          </w:tcPr>
          <w:p w14:paraId="2F1EA6F2" w14:textId="77777777" w:rsidR="00F173DD" w:rsidRPr="00F173DD" w:rsidRDefault="00F173DD" w:rsidP="00DF5EE1">
            <w:pPr>
              <w:rPr>
                <w:sz w:val="20"/>
                <w:szCs w:val="20"/>
              </w:rPr>
            </w:pPr>
            <w:r w:rsidRPr="00F173DD">
              <w:rPr>
                <w:sz w:val="20"/>
                <w:szCs w:val="20"/>
              </w:rPr>
              <w:t>Huisnummer</w:t>
            </w:r>
          </w:p>
        </w:tc>
        <w:tc>
          <w:tcPr>
            <w:tcW w:w="7063" w:type="dxa"/>
            <w:noWrap/>
          </w:tcPr>
          <w:p w14:paraId="45F7531A" w14:textId="77777777" w:rsidR="00F173DD" w:rsidRPr="00F173DD" w:rsidRDefault="00F173DD" w:rsidP="00DF5EE1">
            <w:pPr>
              <w:rPr>
                <w:sz w:val="20"/>
                <w:szCs w:val="20"/>
              </w:rPr>
            </w:pPr>
            <w:r w:rsidRPr="00F173DD">
              <w:rPr>
                <w:sz w:val="20"/>
                <w:szCs w:val="20"/>
              </w:rPr>
              <w:t>NPS/heeftAlsEchtgenootPartner/gerelateerde /verblijfsadres/aoa.huisnummer</w:t>
            </w:r>
          </w:p>
        </w:tc>
      </w:tr>
      <w:tr w:rsidR="00F173DD" w:rsidRPr="00F173DD" w14:paraId="379925DE" w14:textId="77777777" w:rsidTr="00F173DD">
        <w:trPr>
          <w:trHeight w:val="255"/>
        </w:trPr>
        <w:tc>
          <w:tcPr>
            <w:tcW w:w="1999" w:type="dxa"/>
          </w:tcPr>
          <w:p w14:paraId="61268E61" w14:textId="77777777" w:rsidR="00F173DD" w:rsidRPr="00F173DD" w:rsidRDefault="00F173DD" w:rsidP="00DF5EE1">
            <w:pPr>
              <w:rPr>
                <w:sz w:val="20"/>
                <w:szCs w:val="20"/>
              </w:rPr>
            </w:pPr>
            <w:r w:rsidRPr="00F173DD">
              <w:rPr>
                <w:sz w:val="20"/>
                <w:szCs w:val="20"/>
              </w:rPr>
              <w:t>Huisletter</w:t>
            </w:r>
          </w:p>
        </w:tc>
        <w:tc>
          <w:tcPr>
            <w:tcW w:w="7063" w:type="dxa"/>
            <w:noWrap/>
          </w:tcPr>
          <w:p w14:paraId="1F310BA9" w14:textId="77777777" w:rsidR="00F173DD" w:rsidRPr="00F173DD" w:rsidRDefault="00F173DD" w:rsidP="00DF5EE1">
            <w:pPr>
              <w:rPr>
                <w:sz w:val="20"/>
                <w:szCs w:val="20"/>
              </w:rPr>
            </w:pPr>
            <w:r w:rsidRPr="00F173DD">
              <w:rPr>
                <w:sz w:val="20"/>
                <w:szCs w:val="20"/>
              </w:rPr>
              <w:t>NPS/heeftAlsEchtgenootPartner/gerelateerde /verblijfsadres/aoa.huisletter</w:t>
            </w:r>
          </w:p>
        </w:tc>
      </w:tr>
      <w:tr w:rsidR="00F173DD" w:rsidRPr="00F173DD" w14:paraId="43D75789" w14:textId="77777777" w:rsidTr="00F173DD">
        <w:trPr>
          <w:trHeight w:val="255"/>
        </w:trPr>
        <w:tc>
          <w:tcPr>
            <w:tcW w:w="1999" w:type="dxa"/>
          </w:tcPr>
          <w:p w14:paraId="094E7677" w14:textId="77777777" w:rsidR="00F173DD" w:rsidRPr="00F173DD" w:rsidRDefault="00F173DD" w:rsidP="00DF5EE1">
            <w:pPr>
              <w:rPr>
                <w:sz w:val="20"/>
                <w:szCs w:val="20"/>
              </w:rPr>
            </w:pPr>
            <w:r w:rsidRPr="00F173DD">
              <w:rPr>
                <w:sz w:val="20"/>
                <w:szCs w:val="20"/>
              </w:rPr>
              <w:t>Huisnummertoevoeging</w:t>
            </w:r>
          </w:p>
        </w:tc>
        <w:tc>
          <w:tcPr>
            <w:tcW w:w="7063" w:type="dxa"/>
            <w:noWrap/>
          </w:tcPr>
          <w:p w14:paraId="22236B47" w14:textId="77777777" w:rsidR="00F173DD" w:rsidRPr="00F173DD" w:rsidRDefault="00F173DD" w:rsidP="00DF5EE1">
            <w:pPr>
              <w:rPr>
                <w:sz w:val="20"/>
                <w:szCs w:val="20"/>
              </w:rPr>
            </w:pPr>
            <w:r w:rsidRPr="00F173DD">
              <w:rPr>
                <w:sz w:val="20"/>
                <w:szCs w:val="20"/>
              </w:rPr>
              <w:t>NPS/ heeftAlsEchtgenootPartner/gerelateerde /verblijfsadres/aoa.huisnummertoevoeging</w:t>
            </w:r>
          </w:p>
        </w:tc>
      </w:tr>
      <w:tr w:rsidR="00F173DD" w:rsidRPr="00F173DD" w14:paraId="7B014CF9" w14:textId="77777777" w:rsidTr="00F173DD">
        <w:trPr>
          <w:trHeight w:val="255"/>
        </w:trPr>
        <w:tc>
          <w:tcPr>
            <w:tcW w:w="1999" w:type="dxa"/>
          </w:tcPr>
          <w:p w14:paraId="37460D52" w14:textId="77777777" w:rsidR="00F173DD" w:rsidRPr="00F173DD" w:rsidRDefault="00F173DD" w:rsidP="00DF5EE1">
            <w:pPr>
              <w:rPr>
                <w:i/>
                <w:sz w:val="20"/>
                <w:szCs w:val="20"/>
              </w:rPr>
            </w:pPr>
            <w:r w:rsidRPr="00F173DD">
              <w:rPr>
                <w:i/>
                <w:sz w:val="20"/>
                <w:szCs w:val="20"/>
              </w:rPr>
              <w:t>Niet in RSGB</w:t>
            </w:r>
          </w:p>
        </w:tc>
        <w:tc>
          <w:tcPr>
            <w:tcW w:w="7063" w:type="dxa"/>
            <w:noWrap/>
          </w:tcPr>
          <w:p w14:paraId="1579C182" w14:textId="77777777" w:rsidR="00F173DD" w:rsidRPr="00F173DD" w:rsidRDefault="00F173DD" w:rsidP="00DF5EE1">
            <w:pPr>
              <w:rPr>
                <w:sz w:val="20"/>
                <w:szCs w:val="20"/>
              </w:rPr>
            </w:pPr>
            <w:r w:rsidRPr="00F173DD">
              <w:rPr>
                <w:sz w:val="20"/>
                <w:szCs w:val="20"/>
              </w:rPr>
              <w:t>NPS/heeftAlsEchtgenootPartner/gerelateerde /verblijfsadres/aoa. NPS/aanduidingBijHuisnummer</w:t>
            </w:r>
          </w:p>
        </w:tc>
      </w:tr>
      <w:tr w:rsidR="00F173DD" w:rsidRPr="00F173DD" w14:paraId="4DC88982" w14:textId="77777777" w:rsidTr="00F173DD">
        <w:trPr>
          <w:trHeight w:val="255"/>
        </w:trPr>
        <w:tc>
          <w:tcPr>
            <w:tcW w:w="1999" w:type="dxa"/>
          </w:tcPr>
          <w:p w14:paraId="7BF2E7DC" w14:textId="77777777" w:rsidR="00F173DD" w:rsidRPr="00F173DD" w:rsidRDefault="00F173DD" w:rsidP="00DF5EE1">
            <w:pPr>
              <w:rPr>
                <w:sz w:val="20"/>
                <w:szCs w:val="20"/>
              </w:rPr>
            </w:pPr>
            <w:r w:rsidRPr="00F173DD">
              <w:rPr>
                <w:sz w:val="20"/>
                <w:szCs w:val="20"/>
              </w:rPr>
              <w:t>Landcode</w:t>
            </w:r>
          </w:p>
        </w:tc>
        <w:tc>
          <w:tcPr>
            <w:tcW w:w="7063" w:type="dxa"/>
            <w:noWrap/>
          </w:tcPr>
          <w:p w14:paraId="30B5E96B" w14:textId="77777777" w:rsidR="00F173DD" w:rsidRPr="00F173DD" w:rsidRDefault="00F173DD" w:rsidP="00DF5EE1">
            <w:pPr>
              <w:rPr>
                <w:sz w:val="20"/>
                <w:szCs w:val="20"/>
              </w:rPr>
            </w:pPr>
            <w:r w:rsidRPr="00F173DD">
              <w:rPr>
                <w:sz w:val="20"/>
                <w:szCs w:val="20"/>
              </w:rPr>
              <w:t>NPS/heeftAlsEchtgenootPartner/gerelateerde /sub.verblijfBuitenland/lnd.landcode</w:t>
            </w:r>
          </w:p>
        </w:tc>
      </w:tr>
      <w:tr w:rsidR="00F173DD" w:rsidRPr="00F173DD" w14:paraId="37479706" w14:textId="77777777" w:rsidTr="00F173DD">
        <w:trPr>
          <w:trHeight w:val="255"/>
        </w:trPr>
        <w:tc>
          <w:tcPr>
            <w:tcW w:w="1999" w:type="dxa"/>
          </w:tcPr>
          <w:p w14:paraId="21501FB0" w14:textId="77777777" w:rsidR="00F173DD" w:rsidRPr="00F173DD" w:rsidRDefault="00F173DD" w:rsidP="00DF5EE1">
            <w:pPr>
              <w:rPr>
                <w:sz w:val="20"/>
                <w:szCs w:val="20"/>
              </w:rPr>
            </w:pPr>
            <w:r w:rsidRPr="00F173DD">
              <w:rPr>
                <w:sz w:val="20"/>
                <w:szCs w:val="20"/>
              </w:rPr>
              <w:t>Landnaam</w:t>
            </w:r>
          </w:p>
        </w:tc>
        <w:tc>
          <w:tcPr>
            <w:tcW w:w="7063" w:type="dxa"/>
            <w:noWrap/>
          </w:tcPr>
          <w:p w14:paraId="19DC6627" w14:textId="77777777" w:rsidR="00F173DD" w:rsidRPr="00F173DD" w:rsidRDefault="00F173DD" w:rsidP="00DF5EE1">
            <w:pPr>
              <w:rPr>
                <w:sz w:val="20"/>
                <w:szCs w:val="20"/>
              </w:rPr>
            </w:pPr>
            <w:r w:rsidRPr="00F173DD">
              <w:rPr>
                <w:sz w:val="20"/>
                <w:szCs w:val="20"/>
              </w:rPr>
              <w:t>NPS/heeftAlsEchtgenootPartner/gerelateerde /sub.verblijfBuitenland/lnd.landnaam</w:t>
            </w:r>
          </w:p>
        </w:tc>
      </w:tr>
      <w:tr w:rsidR="00F173DD" w:rsidRPr="00F173DD" w14:paraId="462C2CBA" w14:textId="77777777" w:rsidTr="00F173DD">
        <w:trPr>
          <w:trHeight w:val="255"/>
        </w:trPr>
        <w:tc>
          <w:tcPr>
            <w:tcW w:w="1999" w:type="dxa"/>
          </w:tcPr>
          <w:p w14:paraId="50798524" w14:textId="77777777" w:rsidR="00F173DD" w:rsidRPr="00F173DD" w:rsidRDefault="00F173DD" w:rsidP="00DF5EE1">
            <w:pPr>
              <w:rPr>
                <w:sz w:val="20"/>
                <w:szCs w:val="20"/>
              </w:rPr>
            </w:pPr>
            <w:r w:rsidRPr="00F173DD">
              <w:rPr>
                <w:sz w:val="20"/>
                <w:szCs w:val="20"/>
              </w:rPr>
              <w:t>Verblijf buitenland/Adres buitenland 1</w:t>
            </w:r>
          </w:p>
        </w:tc>
        <w:tc>
          <w:tcPr>
            <w:tcW w:w="7063" w:type="dxa"/>
            <w:noWrap/>
          </w:tcPr>
          <w:p w14:paraId="60F58640" w14:textId="77777777" w:rsidR="00F173DD" w:rsidRPr="00F173DD" w:rsidRDefault="00F173DD" w:rsidP="00DF5EE1">
            <w:pPr>
              <w:rPr>
                <w:sz w:val="20"/>
                <w:szCs w:val="20"/>
              </w:rPr>
            </w:pPr>
            <w:r w:rsidRPr="00F173DD">
              <w:rPr>
                <w:sz w:val="20"/>
                <w:szCs w:val="20"/>
              </w:rPr>
              <w:t>NPS/heeftAlsEchtgenootPartner//gerelateerde/sub.verblijfBuitenland/sub.adresBuitenland1</w:t>
            </w:r>
          </w:p>
        </w:tc>
      </w:tr>
      <w:tr w:rsidR="00F173DD" w:rsidRPr="00F173DD" w14:paraId="3989D3F4" w14:textId="77777777" w:rsidTr="00F173DD">
        <w:trPr>
          <w:trHeight w:val="255"/>
        </w:trPr>
        <w:tc>
          <w:tcPr>
            <w:tcW w:w="1999" w:type="dxa"/>
          </w:tcPr>
          <w:p w14:paraId="27BCAF7E" w14:textId="77777777" w:rsidR="00F173DD" w:rsidRPr="00F173DD" w:rsidRDefault="00F173DD" w:rsidP="00DF5EE1">
            <w:pPr>
              <w:rPr>
                <w:sz w:val="20"/>
                <w:szCs w:val="20"/>
              </w:rPr>
            </w:pPr>
            <w:r w:rsidRPr="00F173DD">
              <w:rPr>
                <w:sz w:val="20"/>
                <w:szCs w:val="20"/>
              </w:rPr>
              <w:t>Verblijf buitenland/Adres buitenland 2</w:t>
            </w:r>
          </w:p>
        </w:tc>
        <w:tc>
          <w:tcPr>
            <w:tcW w:w="7063" w:type="dxa"/>
            <w:noWrap/>
          </w:tcPr>
          <w:p w14:paraId="0CA53909" w14:textId="77777777" w:rsidR="00F173DD" w:rsidRPr="00F173DD" w:rsidRDefault="00F173DD" w:rsidP="00DF5EE1">
            <w:pPr>
              <w:rPr>
                <w:sz w:val="20"/>
                <w:szCs w:val="20"/>
              </w:rPr>
            </w:pPr>
            <w:r w:rsidRPr="00F173DD">
              <w:rPr>
                <w:sz w:val="20"/>
                <w:szCs w:val="20"/>
              </w:rPr>
              <w:t>NPS/heeftAlsEchtgenootPartner//gerelateerde/sub.verblijfBuitenland/sub.adresBuitenland2</w:t>
            </w:r>
          </w:p>
        </w:tc>
      </w:tr>
      <w:tr w:rsidR="00F173DD" w:rsidRPr="00F173DD" w14:paraId="5B185D9A" w14:textId="77777777" w:rsidTr="00F173DD">
        <w:trPr>
          <w:trHeight w:val="255"/>
        </w:trPr>
        <w:tc>
          <w:tcPr>
            <w:tcW w:w="1999" w:type="dxa"/>
          </w:tcPr>
          <w:p w14:paraId="77950EA1" w14:textId="77777777" w:rsidR="00F173DD" w:rsidRPr="00F173DD" w:rsidRDefault="00F173DD" w:rsidP="00DF5EE1">
            <w:pPr>
              <w:rPr>
                <w:sz w:val="20"/>
                <w:szCs w:val="20"/>
              </w:rPr>
            </w:pPr>
            <w:r w:rsidRPr="00F173DD">
              <w:rPr>
                <w:sz w:val="20"/>
                <w:szCs w:val="20"/>
              </w:rPr>
              <w:t>Verblijf buitenland/Adres buitenland 3</w:t>
            </w:r>
          </w:p>
        </w:tc>
        <w:tc>
          <w:tcPr>
            <w:tcW w:w="7063" w:type="dxa"/>
            <w:noWrap/>
          </w:tcPr>
          <w:p w14:paraId="2C5F3245" w14:textId="77777777" w:rsidR="00F173DD" w:rsidRPr="00F173DD" w:rsidRDefault="00F173DD" w:rsidP="00DF5EE1">
            <w:pPr>
              <w:rPr>
                <w:sz w:val="20"/>
                <w:szCs w:val="20"/>
              </w:rPr>
            </w:pPr>
            <w:r w:rsidRPr="00F173DD">
              <w:rPr>
                <w:sz w:val="20"/>
                <w:szCs w:val="20"/>
              </w:rPr>
              <w:t>NPS/heeftAlsEchtgenootPartner//gerelateerde/sub.verblijfBuitenland/sub.adresBuitenland3</w:t>
            </w:r>
          </w:p>
        </w:tc>
      </w:tr>
    </w:tbl>
    <w:p w14:paraId="529E4378" w14:textId="77777777" w:rsidR="00F173DD" w:rsidRDefault="00F173DD" w:rsidP="00BF5E02">
      <w:pPr>
        <w:rPr>
          <w:sz w:val="20"/>
        </w:rPr>
      </w:pPr>
    </w:p>
    <w:p w14:paraId="2B1D4695" w14:textId="77777777" w:rsidR="00BF5E02" w:rsidRPr="00CC1ADD" w:rsidRDefault="00BF5E02" w:rsidP="00CF42B2">
      <w:pPr>
        <w:spacing w:after="0" w:line="240" w:lineRule="auto"/>
        <w:rPr>
          <w:sz w:val="20"/>
          <w:szCs w:val="20"/>
        </w:rPr>
      </w:pPr>
    </w:p>
    <w:p w14:paraId="27E01BFC" w14:textId="77777777" w:rsidR="008F1C6D" w:rsidRDefault="008F1C6D"/>
    <w:sectPr w:rsidR="008F1C6D">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8" w:author="Wit, D de" w:date="2017-08-11T10:41:00Z" w:initials="WDd">
    <w:p w14:paraId="5EB520F7" w14:textId="77777777" w:rsidR="000A61CE" w:rsidRDefault="000A61CE">
      <w:pPr>
        <w:pStyle w:val="Tekstopmerking"/>
      </w:pPr>
      <w:r>
        <w:rPr>
          <w:rStyle w:val="Verwijzingopmerking"/>
        </w:rPr>
        <w:annotationRef/>
      </w:r>
      <w:r>
        <w:t>Moet nog nader worden bezien, momenteel nog onduidelijkheid over Header.</w:t>
      </w:r>
    </w:p>
    <w:p w14:paraId="579F1ED0" w14:textId="77777777" w:rsidR="000A61CE" w:rsidRDefault="000A61CE">
      <w:pPr>
        <w:pStyle w:val="Tekstopmerking"/>
      </w:pPr>
    </w:p>
    <w:p w14:paraId="3AA08B6D" w14:textId="77777777" w:rsidR="000A61CE" w:rsidRDefault="000A61CE">
      <w:pPr>
        <w:pStyle w:val="Tekstopmerking"/>
      </w:pPr>
      <w:r>
        <w:t>LO GBA 3.10 moet ook nog ergens terugkomen in ieder geval.</w:t>
      </w:r>
    </w:p>
    <w:p w14:paraId="3C11B87A" w14:textId="77777777" w:rsidR="000A61CE" w:rsidRDefault="000A61CE">
      <w:pPr>
        <w:pStyle w:val="Tekstopmerking"/>
      </w:pPr>
    </w:p>
    <w:p w14:paraId="1DF13B4C" w14:textId="3A772CAE" w:rsidR="000A61CE" w:rsidRDefault="000A61CE">
      <w:pPr>
        <w:pStyle w:val="Tekstopmerking"/>
      </w:pPr>
      <w:r>
        <w:t>Hoe kan de vraagsteller een parameter meegeven in een URL aanroep, of moet de URL aanroep verpakt worden in een webserviceverzoek om dit mogelijk te maken? Hoe hebben ze dat bij RSGB-bevragingen opgelost?</w:t>
      </w:r>
    </w:p>
    <w:p w14:paraId="7FF37908" w14:textId="77777777" w:rsidR="000A61CE" w:rsidRDefault="000A61CE">
      <w:pPr>
        <w:pStyle w:val="Tekstopmerking"/>
      </w:pPr>
    </w:p>
    <w:p w14:paraId="08F9E3F5" w14:textId="75AAF230" w:rsidR="000A61CE" w:rsidRDefault="000A61CE">
      <w:pPr>
        <w:pStyle w:val="Tekstopmerking"/>
      </w:pPr>
      <w:r>
        <w:t>De volgende parameters zouden meegegeven moeten kunnen worden:</w:t>
      </w:r>
    </w:p>
    <w:p w14:paraId="46238395" w14:textId="465DA5F7" w:rsidR="000A61CE" w:rsidRPr="00814548" w:rsidRDefault="000A61CE" w:rsidP="006E11D0">
      <w:pPr>
        <w:pStyle w:val="Tekstopmerking"/>
        <w:numPr>
          <w:ilvl w:val="0"/>
          <w:numId w:val="35"/>
        </w:numPr>
        <w:rPr>
          <w:lang w:val="en-US"/>
        </w:rPr>
      </w:pPr>
      <w:r w:rsidRPr="00814548">
        <w:rPr>
          <w:lang w:val="en-US"/>
        </w:rPr>
        <w:t>Historie True/False</w:t>
      </w:r>
    </w:p>
    <w:p w14:paraId="3454A5E2" w14:textId="5E715F36" w:rsidR="000A61CE" w:rsidRPr="00814548" w:rsidRDefault="000A61CE" w:rsidP="006E11D0">
      <w:pPr>
        <w:pStyle w:val="Tekstopmerking"/>
        <w:numPr>
          <w:ilvl w:val="0"/>
          <w:numId w:val="35"/>
        </w:numPr>
        <w:rPr>
          <w:lang w:val="en-US"/>
        </w:rPr>
      </w:pPr>
      <w:r w:rsidRPr="00814548">
        <w:rPr>
          <w:lang w:val="en-US"/>
        </w:rPr>
        <w:t>Overleden True/False</w:t>
      </w:r>
    </w:p>
    <w:p w14:paraId="4E45ABD5" w14:textId="4C8ED12B" w:rsidR="000A61CE" w:rsidRDefault="000A61CE" w:rsidP="006E11D0">
      <w:pPr>
        <w:pStyle w:val="Tekstopmerking"/>
        <w:numPr>
          <w:ilvl w:val="0"/>
          <w:numId w:val="35"/>
        </w:numPr>
        <w:rPr>
          <w:lang w:val="en-US"/>
        </w:rPr>
      </w:pPr>
      <w:r w:rsidRPr="00814548">
        <w:rPr>
          <w:lang w:val="en-US"/>
        </w:rPr>
        <w:t>Geheim True/False</w:t>
      </w:r>
    </w:p>
    <w:p w14:paraId="23DC9DD1" w14:textId="645D1702" w:rsidR="000A61CE" w:rsidRPr="00A13439" w:rsidRDefault="000A61CE" w:rsidP="006E11D0">
      <w:pPr>
        <w:pStyle w:val="Tekstopmerking"/>
        <w:numPr>
          <w:ilvl w:val="0"/>
          <w:numId w:val="35"/>
        </w:numPr>
      </w:pPr>
      <w:r w:rsidRPr="00A13439">
        <w:t xml:space="preserve">Parameters </w:t>
      </w:r>
      <w:r>
        <w:t xml:space="preserve">zoals </w:t>
      </w:r>
      <w:r w:rsidRPr="00A13439">
        <w:t>gesteld in RSGB-bevragingen.</w:t>
      </w:r>
    </w:p>
    <w:p w14:paraId="45BC461C" w14:textId="2E6C904A" w:rsidR="000A61CE" w:rsidRPr="00A13439" w:rsidRDefault="000A61CE">
      <w:pPr>
        <w:pStyle w:val="Tekstopmerking"/>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BC46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0A61CE" w:rsidRDefault="000A61CE" w:rsidP="0025339D">
      <w:pPr>
        <w:spacing w:after="0" w:line="240" w:lineRule="auto"/>
      </w:pPr>
      <w:r>
        <w:separator/>
      </w:r>
    </w:p>
  </w:endnote>
  <w:endnote w:type="continuationSeparator" w:id="0">
    <w:p w14:paraId="71100B7A" w14:textId="77777777" w:rsidR="000A61CE" w:rsidRDefault="000A61CE"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Content>
      <w:p w14:paraId="60AA9847" w14:textId="69175AAA" w:rsidR="000A61CE" w:rsidRDefault="000A61CE">
        <w:pPr>
          <w:pStyle w:val="Voettekst"/>
          <w:jc w:val="right"/>
        </w:pPr>
        <w:r>
          <w:fldChar w:fldCharType="begin"/>
        </w:r>
        <w:r>
          <w:instrText>PAGE   \* MERGEFORMAT</w:instrText>
        </w:r>
        <w:r>
          <w:fldChar w:fldCharType="separate"/>
        </w:r>
        <w:r w:rsidR="00FD4EC3">
          <w:rPr>
            <w:noProof/>
          </w:rPr>
          <w:t>9</w:t>
        </w:r>
        <w:r>
          <w:fldChar w:fldCharType="end"/>
        </w:r>
      </w:p>
    </w:sdtContent>
  </w:sdt>
  <w:p w14:paraId="0BA0B663" w14:textId="77777777" w:rsidR="000A61CE" w:rsidRDefault="000A61C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0A61CE" w:rsidRDefault="000A61CE" w:rsidP="0025339D">
      <w:pPr>
        <w:spacing w:after="0" w:line="240" w:lineRule="auto"/>
      </w:pPr>
      <w:r>
        <w:separator/>
      </w:r>
    </w:p>
  </w:footnote>
  <w:footnote w:type="continuationSeparator" w:id="0">
    <w:p w14:paraId="59026A47" w14:textId="77777777" w:rsidR="000A61CE" w:rsidRDefault="000A61CE"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4469E3"/>
    <w:multiLevelType w:val="hybridMultilevel"/>
    <w:tmpl w:val="03486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FB566F9"/>
    <w:multiLevelType w:val="hybridMultilevel"/>
    <w:tmpl w:val="49B039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8"/>
  </w:num>
  <w:num w:numId="4">
    <w:abstractNumId w:val="11"/>
  </w:num>
  <w:num w:numId="5">
    <w:abstractNumId w:val="9"/>
  </w:num>
  <w:num w:numId="6">
    <w:abstractNumId w:val="3"/>
  </w:num>
  <w:num w:numId="7">
    <w:abstractNumId w:val="30"/>
  </w:num>
  <w:num w:numId="8">
    <w:abstractNumId w:val="21"/>
  </w:num>
  <w:num w:numId="9">
    <w:abstractNumId w:val="19"/>
  </w:num>
  <w:num w:numId="10">
    <w:abstractNumId w:val="5"/>
  </w:num>
  <w:num w:numId="11">
    <w:abstractNumId w:val="31"/>
  </w:num>
  <w:num w:numId="12">
    <w:abstractNumId w:val="27"/>
  </w:num>
  <w:num w:numId="13">
    <w:abstractNumId w:val="34"/>
  </w:num>
  <w:num w:numId="14">
    <w:abstractNumId w:val="15"/>
  </w:num>
  <w:num w:numId="15">
    <w:abstractNumId w:val="17"/>
  </w:num>
  <w:num w:numId="16">
    <w:abstractNumId w:val="16"/>
  </w:num>
  <w:num w:numId="17">
    <w:abstractNumId w:val="8"/>
  </w:num>
  <w:num w:numId="18">
    <w:abstractNumId w:val="32"/>
  </w:num>
  <w:num w:numId="19">
    <w:abstractNumId w:val="29"/>
  </w:num>
  <w:num w:numId="20">
    <w:abstractNumId w:val="2"/>
  </w:num>
  <w:num w:numId="21">
    <w:abstractNumId w:val="2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4"/>
  </w:num>
  <w:num w:numId="32">
    <w:abstractNumId w:val="4"/>
  </w:num>
  <w:num w:numId="33">
    <w:abstractNumId w:val="22"/>
  </w:num>
  <w:num w:numId="34">
    <w:abstractNumId w:val="25"/>
  </w:num>
  <w:num w:numId="3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1780"/>
    <w:rsid w:val="0004700D"/>
    <w:rsid w:val="0005282D"/>
    <w:rsid w:val="00052A82"/>
    <w:rsid w:val="00055EA6"/>
    <w:rsid w:val="00064765"/>
    <w:rsid w:val="00077187"/>
    <w:rsid w:val="0008625C"/>
    <w:rsid w:val="000965A1"/>
    <w:rsid w:val="000A61CE"/>
    <w:rsid w:val="000A74D9"/>
    <w:rsid w:val="000C07DB"/>
    <w:rsid w:val="000C1F01"/>
    <w:rsid w:val="000D0A24"/>
    <w:rsid w:val="000D1C2D"/>
    <w:rsid w:val="000E1B33"/>
    <w:rsid w:val="000F0C55"/>
    <w:rsid w:val="00103FDC"/>
    <w:rsid w:val="00130BC4"/>
    <w:rsid w:val="00141964"/>
    <w:rsid w:val="00153B5C"/>
    <w:rsid w:val="0017418A"/>
    <w:rsid w:val="00181EB6"/>
    <w:rsid w:val="001876B7"/>
    <w:rsid w:val="00192DD9"/>
    <w:rsid w:val="001A4E86"/>
    <w:rsid w:val="001B73B0"/>
    <w:rsid w:val="001C041B"/>
    <w:rsid w:val="001E1F09"/>
    <w:rsid w:val="001E26B5"/>
    <w:rsid w:val="001F0213"/>
    <w:rsid w:val="001F4A57"/>
    <w:rsid w:val="0020225D"/>
    <w:rsid w:val="00216F08"/>
    <w:rsid w:val="00231D00"/>
    <w:rsid w:val="00233A59"/>
    <w:rsid w:val="002355CB"/>
    <w:rsid w:val="00240FFD"/>
    <w:rsid w:val="00242761"/>
    <w:rsid w:val="0024604D"/>
    <w:rsid w:val="002507EA"/>
    <w:rsid w:val="0025339D"/>
    <w:rsid w:val="002536CB"/>
    <w:rsid w:val="002632D7"/>
    <w:rsid w:val="00263621"/>
    <w:rsid w:val="002742D6"/>
    <w:rsid w:val="00280B32"/>
    <w:rsid w:val="00290FE7"/>
    <w:rsid w:val="00292B5F"/>
    <w:rsid w:val="00294649"/>
    <w:rsid w:val="002B0E8C"/>
    <w:rsid w:val="002B3AD6"/>
    <w:rsid w:val="002E60DD"/>
    <w:rsid w:val="002F4B61"/>
    <w:rsid w:val="00325685"/>
    <w:rsid w:val="00337683"/>
    <w:rsid w:val="00343B26"/>
    <w:rsid w:val="00352104"/>
    <w:rsid w:val="003552C1"/>
    <w:rsid w:val="00362564"/>
    <w:rsid w:val="00363C2E"/>
    <w:rsid w:val="0037108A"/>
    <w:rsid w:val="0039251A"/>
    <w:rsid w:val="00396348"/>
    <w:rsid w:val="003A0EAE"/>
    <w:rsid w:val="003B081F"/>
    <w:rsid w:val="003C6B9B"/>
    <w:rsid w:val="003E716F"/>
    <w:rsid w:val="00425DE9"/>
    <w:rsid w:val="00427902"/>
    <w:rsid w:val="004354A6"/>
    <w:rsid w:val="00446573"/>
    <w:rsid w:val="00446BBD"/>
    <w:rsid w:val="0045504F"/>
    <w:rsid w:val="004551A7"/>
    <w:rsid w:val="00460E8C"/>
    <w:rsid w:val="00490947"/>
    <w:rsid w:val="00491FCF"/>
    <w:rsid w:val="004956F9"/>
    <w:rsid w:val="004D365F"/>
    <w:rsid w:val="004E2CC4"/>
    <w:rsid w:val="004F4A5A"/>
    <w:rsid w:val="00520214"/>
    <w:rsid w:val="00520831"/>
    <w:rsid w:val="0056486C"/>
    <w:rsid w:val="005752F8"/>
    <w:rsid w:val="005768CE"/>
    <w:rsid w:val="00581253"/>
    <w:rsid w:val="00592E1A"/>
    <w:rsid w:val="005D5E0A"/>
    <w:rsid w:val="005E3B84"/>
    <w:rsid w:val="005E5C8E"/>
    <w:rsid w:val="005F43A3"/>
    <w:rsid w:val="005F5A05"/>
    <w:rsid w:val="00602886"/>
    <w:rsid w:val="006143D7"/>
    <w:rsid w:val="0062421A"/>
    <w:rsid w:val="0063146B"/>
    <w:rsid w:val="006518C5"/>
    <w:rsid w:val="00660E75"/>
    <w:rsid w:val="0066735B"/>
    <w:rsid w:val="0067227D"/>
    <w:rsid w:val="00676590"/>
    <w:rsid w:val="00680B9E"/>
    <w:rsid w:val="006A1716"/>
    <w:rsid w:val="006B040A"/>
    <w:rsid w:val="006C1D6D"/>
    <w:rsid w:val="006D5B7A"/>
    <w:rsid w:val="006E11D0"/>
    <w:rsid w:val="006E309A"/>
    <w:rsid w:val="006E50D7"/>
    <w:rsid w:val="006E52BC"/>
    <w:rsid w:val="006F309A"/>
    <w:rsid w:val="0072245F"/>
    <w:rsid w:val="007267AF"/>
    <w:rsid w:val="0073756A"/>
    <w:rsid w:val="00742BAF"/>
    <w:rsid w:val="00747534"/>
    <w:rsid w:val="007525AE"/>
    <w:rsid w:val="00794A34"/>
    <w:rsid w:val="007A0920"/>
    <w:rsid w:val="008046AA"/>
    <w:rsid w:val="00813AB5"/>
    <w:rsid w:val="00814548"/>
    <w:rsid w:val="008331D1"/>
    <w:rsid w:val="00834A51"/>
    <w:rsid w:val="008369FE"/>
    <w:rsid w:val="00853DDE"/>
    <w:rsid w:val="00891AD0"/>
    <w:rsid w:val="008A40F4"/>
    <w:rsid w:val="008B1A2D"/>
    <w:rsid w:val="008B7A9D"/>
    <w:rsid w:val="008B7AA6"/>
    <w:rsid w:val="008E2BC6"/>
    <w:rsid w:val="008F1C6D"/>
    <w:rsid w:val="008F29F0"/>
    <w:rsid w:val="00903CFF"/>
    <w:rsid w:val="0091296A"/>
    <w:rsid w:val="00926810"/>
    <w:rsid w:val="00933AA9"/>
    <w:rsid w:val="0094014E"/>
    <w:rsid w:val="0096458C"/>
    <w:rsid w:val="009746E6"/>
    <w:rsid w:val="009773D4"/>
    <w:rsid w:val="009A3252"/>
    <w:rsid w:val="009F4B28"/>
    <w:rsid w:val="009F4C8B"/>
    <w:rsid w:val="009F7841"/>
    <w:rsid w:val="00A05867"/>
    <w:rsid w:val="00A13439"/>
    <w:rsid w:val="00A15AB7"/>
    <w:rsid w:val="00A15BA6"/>
    <w:rsid w:val="00A3205B"/>
    <w:rsid w:val="00A560CC"/>
    <w:rsid w:val="00A75374"/>
    <w:rsid w:val="00A86D85"/>
    <w:rsid w:val="00AA5CC1"/>
    <w:rsid w:val="00AA76E9"/>
    <w:rsid w:val="00AB24A6"/>
    <w:rsid w:val="00AC0EC9"/>
    <w:rsid w:val="00AC1050"/>
    <w:rsid w:val="00AD2008"/>
    <w:rsid w:val="00AD72E4"/>
    <w:rsid w:val="00AE0AEE"/>
    <w:rsid w:val="00AF1916"/>
    <w:rsid w:val="00AF76F9"/>
    <w:rsid w:val="00B07865"/>
    <w:rsid w:val="00B145F0"/>
    <w:rsid w:val="00B20533"/>
    <w:rsid w:val="00B23E89"/>
    <w:rsid w:val="00B30829"/>
    <w:rsid w:val="00B30E8F"/>
    <w:rsid w:val="00B37397"/>
    <w:rsid w:val="00B56024"/>
    <w:rsid w:val="00B82006"/>
    <w:rsid w:val="00B8512C"/>
    <w:rsid w:val="00B97899"/>
    <w:rsid w:val="00BA5E1B"/>
    <w:rsid w:val="00BB6BAD"/>
    <w:rsid w:val="00BC3BF5"/>
    <w:rsid w:val="00BD7EA4"/>
    <w:rsid w:val="00BF5E02"/>
    <w:rsid w:val="00BF7976"/>
    <w:rsid w:val="00C25C06"/>
    <w:rsid w:val="00C27A6C"/>
    <w:rsid w:val="00C30FF2"/>
    <w:rsid w:val="00C35BF2"/>
    <w:rsid w:val="00C41170"/>
    <w:rsid w:val="00C42627"/>
    <w:rsid w:val="00C43259"/>
    <w:rsid w:val="00C54514"/>
    <w:rsid w:val="00C65576"/>
    <w:rsid w:val="00C6559F"/>
    <w:rsid w:val="00C83B1D"/>
    <w:rsid w:val="00C921E9"/>
    <w:rsid w:val="00C9504C"/>
    <w:rsid w:val="00CA244C"/>
    <w:rsid w:val="00CB0E96"/>
    <w:rsid w:val="00CB1334"/>
    <w:rsid w:val="00CB6495"/>
    <w:rsid w:val="00CC1ADD"/>
    <w:rsid w:val="00CD18D3"/>
    <w:rsid w:val="00CD492D"/>
    <w:rsid w:val="00CD53E2"/>
    <w:rsid w:val="00CD6BAC"/>
    <w:rsid w:val="00CE6D92"/>
    <w:rsid w:val="00CF03D9"/>
    <w:rsid w:val="00CF42B2"/>
    <w:rsid w:val="00D151AE"/>
    <w:rsid w:val="00D21DDB"/>
    <w:rsid w:val="00D22255"/>
    <w:rsid w:val="00D34408"/>
    <w:rsid w:val="00D35676"/>
    <w:rsid w:val="00D57842"/>
    <w:rsid w:val="00D741F2"/>
    <w:rsid w:val="00D805EB"/>
    <w:rsid w:val="00D81BF5"/>
    <w:rsid w:val="00D831D6"/>
    <w:rsid w:val="00D85D89"/>
    <w:rsid w:val="00DB1ACD"/>
    <w:rsid w:val="00DC0B16"/>
    <w:rsid w:val="00DE387B"/>
    <w:rsid w:val="00DF091B"/>
    <w:rsid w:val="00DF4DCC"/>
    <w:rsid w:val="00DF5EE1"/>
    <w:rsid w:val="00E0113A"/>
    <w:rsid w:val="00E02168"/>
    <w:rsid w:val="00E15EF9"/>
    <w:rsid w:val="00E21319"/>
    <w:rsid w:val="00E370E9"/>
    <w:rsid w:val="00E41153"/>
    <w:rsid w:val="00E41CB2"/>
    <w:rsid w:val="00E46F60"/>
    <w:rsid w:val="00E53940"/>
    <w:rsid w:val="00E5702F"/>
    <w:rsid w:val="00E7616C"/>
    <w:rsid w:val="00E8206F"/>
    <w:rsid w:val="00E8401E"/>
    <w:rsid w:val="00E927F4"/>
    <w:rsid w:val="00E9731C"/>
    <w:rsid w:val="00EB716D"/>
    <w:rsid w:val="00EC3EA2"/>
    <w:rsid w:val="00EC5088"/>
    <w:rsid w:val="00EE1CF8"/>
    <w:rsid w:val="00EF1E3C"/>
    <w:rsid w:val="00EF31D4"/>
    <w:rsid w:val="00EF4B45"/>
    <w:rsid w:val="00F0304E"/>
    <w:rsid w:val="00F045FF"/>
    <w:rsid w:val="00F16C7F"/>
    <w:rsid w:val="00F16F22"/>
    <w:rsid w:val="00F173DD"/>
    <w:rsid w:val="00F21071"/>
    <w:rsid w:val="00F337A4"/>
    <w:rsid w:val="00F52B11"/>
    <w:rsid w:val="00F543CB"/>
    <w:rsid w:val="00F71222"/>
    <w:rsid w:val="00F75499"/>
    <w:rsid w:val="00F80527"/>
    <w:rsid w:val="00F862EF"/>
    <w:rsid w:val="00F86684"/>
    <w:rsid w:val="00F8758D"/>
    <w:rsid w:val="00FA18C3"/>
    <w:rsid w:val="00FA388F"/>
    <w:rsid w:val="00FB3EA8"/>
    <w:rsid w:val="00FB7120"/>
    <w:rsid w:val="00FC560C"/>
    <w:rsid w:val="00FC675D"/>
    <w:rsid w:val="00FD4EC3"/>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f4.processfive.com/swagger/ui/inde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e/Koppelvlakspecificatie_RSGB_bevragingenservices_v_1.0.pdf" TargetMode="External"/><Relationship Id="rId14"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03C1F-0E71-4E02-813E-042D8BB86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3150</Words>
  <Characters>17330</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46</cp:revision>
  <dcterms:created xsi:type="dcterms:W3CDTF">2017-07-21T14:28:00Z</dcterms:created>
  <dcterms:modified xsi:type="dcterms:W3CDTF">2017-11-01T10:54:00Z</dcterms:modified>
</cp:coreProperties>
</file>